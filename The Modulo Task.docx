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45C" w:rsidRPr="0088545C" w:rsidRDefault="0088545C" w:rsidP="0088545C">
      <w:pPr>
        <w:spacing w:after="0" w:line="240" w:lineRule="auto"/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</w:pPr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[The Modulo Task]</w:t>
      </w:r>
    </w:p>
    <w:p w:rsidR="0088545C" w:rsidRPr="0088545C" w:rsidRDefault="0088545C" w:rsidP="0088545C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88545C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t>Show Topic Tags   </w:t>
      </w:r>
      <w:hyperlink r:id="rId5" w:history="1">
        <w:r w:rsidRPr="0088545C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val="en-US" w:eastAsia="es-AR"/>
          </w:rPr>
          <w:t> </w:t>
        </w:r>
      </w:hyperlink>
    </w:p>
    <w:p w:rsidR="0088545C" w:rsidRPr="0088545C" w:rsidRDefault="0088545C" w:rsidP="008854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88545C" w:rsidRPr="0088545C" w:rsidRDefault="0088545C" w:rsidP="0088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spellStart"/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Ishaan</w:t>
      </w:r>
      <w:proofErr w:type="spellEnd"/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 xml:space="preserve"> has been given a task by his teacher. He is given an integer N and asked to find some integer </w:t>
      </w:r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K for which N%K is the largest ( 1 &lt;= K &lt; N), 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 xml:space="preserve">where % stands for </w:t>
      </w:r>
      <w:proofErr w:type="spellStart"/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modulo.Ishaan</w:t>
      </w:r>
      <w:proofErr w:type="spellEnd"/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 xml:space="preserve"> has to complete this task as soon as possible, so help him do this.</w:t>
      </w:r>
    </w:p>
    <w:p w:rsidR="0088545C" w:rsidRPr="0088545C" w:rsidRDefault="0088545C" w:rsidP="0088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gramStart"/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Input :</w:t>
      </w:r>
      <w:proofErr w:type="gramEnd"/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 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 xml:space="preserve">The first line of input contains a single integer T denoting the number of test </w:t>
      </w:r>
      <w:proofErr w:type="spellStart"/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cases.Each</w:t>
      </w:r>
      <w:proofErr w:type="spellEnd"/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 xml:space="preserve"> test case contains an integer N.</w:t>
      </w:r>
    </w:p>
    <w:p w:rsidR="0088545C" w:rsidRPr="0088545C" w:rsidRDefault="0088545C" w:rsidP="0088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gramStart"/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Output :</w:t>
      </w:r>
      <w:proofErr w:type="gramEnd"/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 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For each test case, print the required answer in a new line.</w:t>
      </w:r>
    </w:p>
    <w:p w:rsidR="0088545C" w:rsidRPr="0088545C" w:rsidRDefault="0088545C" w:rsidP="0088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gramStart"/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Constraints :</w:t>
      </w:r>
      <w:proofErr w:type="gramEnd"/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 </w:t>
      </w:r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br/>
        <w:t>1 &lt;= T &lt;= 200</w:t>
      </w:r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br/>
        <w:t>2 &lt;= N &lt;= 10^12</w:t>
      </w:r>
    </w:p>
    <w:p w:rsidR="0088545C" w:rsidRPr="0088545C" w:rsidRDefault="0088545C" w:rsidP="0088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gramStart"/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Example :</w:t>
      </w:r>
      <w:proofErr w:type="gramEnd"/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 </w:t>
      </w:r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br/>
        <w:t>Input : 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3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7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8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6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</w:r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Output : 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4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5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4</w:t>
      </w:r>
    </w:p>
    <w:p w:rsidR="0088545C" w:rsidRPr="0088545C" w:rsidRDefault="0088545C" w:rsidP="0088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proofErr w:type="gramStart"/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Explanation :</w:t>
      </w:r>
      <w:proofErr w:type="gramEnd"/>
      <w:r w:rsidRPr="0088545C">
        <w:rPr>
          <w:rFonts w:ascii="Helvetica" w:eastAsia="Times New Roman" w:hAnsi="Helvetica" w:cs="Helvetica"/>
          <w:b/>
          <w:bCs/>
          <w:color w:val="333333"/>
          <w:sz w:val="30"/>
          <w:szCs w:val="30"/>
          <w:lang w:val="en-US" w:eastAsia="es-AR"/>
        </w:rPr>
        <w:t> 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Case 1 : 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7%1 = 0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7%2 = 1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7%3 = 1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7%4 = 3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7%5 = 2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7%6 = 1</w:t>
      </w:r>
    </w:p>
    <w:p w:rsidR="0088545C" w:rsidRPr="0088545C" w:rsidRDefault="0088545C" w:rsidP="0088545C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</w:pP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 xml:space="preserve">Case </w:t>
      </w:r>
      <w:proofErr w:type="gramStart"/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2 :</w:t>
      </w:r>
      <w:proofErr w:type="gramEnd"/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t> 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8%1 = 0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lastRenderedPageBreak/>
        <w:t>8%2 = 0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8%3 = 2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8%4 = 0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8%5 = 3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8%6 = 2</w:t>
      </w:r>
      <w:r w:rsidRPr="0088545C">
        <w:rPr>
          <w:rFonts w:ascii="Helvetica" w:eastAsia="Times New Roman" w:hAnsi="Helvetica" w:cs="Helvetica"/>
          <w:color w:val="333333"/>
          <w:sz w:val="30"/>
          <w:szCs w:val="30"/>
          <w:lang w:val="en-US" w:eastAsia="es-AR"/>
        </w:rPr>
        <w:br/>
        <w:t>8%7 = 1</w:t>
      </w:r>
      <w:r w:rsidRPr="0088545C">
        <w:rPr>
          <w:rFonts w:ascii="Helvetica" w:eastAsia="Times New Roman" w:hAnsi="Helvetica" w:cs="Helvetica"/>
          <w:color w:val="333333"/>
          <w:sz w:val="21"/>
          <w:szCs w:val="21"/>
          <w:lang w:val="en-US" w:eastAsia="es-AR"/>
        </w:rPr>
        <w:br/>
        <w:t> </w:t>
      </w:r>
    </w:p>
    <w:p w:rsidR="0088545C" w:rsidRPr="0088545C" w:rsidRDefault="0088545C" w:rsidP="0088545C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</w:pPr>
      <w:r w:rsidRPr="0088545C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 xml:space="preserve">** For More </w:t>
      </w:r>
      <w:proofErr w:type="spellStart"/>
      <w:r w:rsidRPr="0088545C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Input/Output</w:t>
      </w:r>
      <w:proofErr w:type="spellEnd"/>
      <w:r w:rsidRPr="0088545C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 xml:space="preserve"> Examples Use </w:t>
      </w:r>
      <w:hyperlink r:id="rId6" w:anchor="ExpectOP" w:history="1">
        <w:r w:rsidRPr="0088545C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val="en-US" w:eastAsia="es-AR"/>
          </w:rPr>
          <w:t>'Expected Output'</w:t>
        </w:r>
      </w:hyperlink>
      <w:r w:rsidRPr="0088545C">
        <w:rPr>
          <w:rFonts w:ascii="inherit" w:eastAsia="Times New Roman" w:hAnsi="inherit" w:cs="Helvetica"/>
          <w:color w:val="333333"/>
          <w:sz w:val="27"/>
          <w:szCs w:val="27"/>
          <w:lang w:val="en-US" w:eastAsia="es-AR"/>
        </w:rPr>
        <w:t> option **</w:t>
      </w:r>
    </w:p>
    <w:p w:rsidR="00245B3C" w:rsidRPr="00B56BCD" w:rsidRDefault="00B56BCD" w:rsidP="0088545C">
      <w:pP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hyperlink r:id="rId7" w:history="1">
        <w:r w:rsidR="0088545C" w:rsidRPr="00B56BCD">
          <w:rPr>
            <w:rFonts w:ascii="Helvetica" w:eastAsia="Times New Roman" w:hAnsi="Helvetica" w:cs="Helvetica"/>
            <w:color w:val="23527C"/>
            <w:sz w:val="21"/>
            <w:szCs w:val="21"/>
            <w:u w:val="single"/>
            <w:lang w:val="en-US" w:eastAsia="es-AR"/>
          </w:rPr>
          <w:t>Author: goyalanubhav11</w:t>
        </w:r>
      </w:hyperlink>
    </w:p>
    <w:p w:rsidR="0088545C" w:rsidRPr="00B56BCD" w:rsidRDefault="00B56BCD" w:rsidP="0088545C">
      <w:pPr>
        <w:rPr>
          <w:lang w:val="en-US"/>
        </w:rPr>
      </w:pPr>
      <w:hyperlink r:id="rId8" w:history="1">
        <w:r w:rsidR="0088545C" w:rsidRPr="00B56BCD">
          <w:rPr>
            <w:rStyle w:val="Hipervnculo"/>
            <w:lang w:val="en-US"/>
          </w:rPr>
          <w:t>https://practice.geeksforgeeks.org/problems/the-modulo-task/0</w:t>
        </w:r>
      </w:hyperlink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ConsoleApp111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45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spellStart"/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(t-- &gt; 0)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8545C" w:rsidRP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88545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>().Trim());</w:t>
      </w:r>
    </w:p>
    <w:p w:rsidR="0088545C" w:rsidRPr="00B56BCD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54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56BC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B56BCD">
        <w:rPr>
          <w:rFonts w:ascii="Consolas" w:hAnsi="Consolas" w:cs="Consolas"/>
          <w:color w:val="000000"/>
          <w:sz w:val="19"/>
          <w:szCs w:val="19"/>
        </w:rPr>
        <w:t>(n / 2 + 1);</w:t>
      </w:r>
    </w:p>
    <w:p w:rsidR="0088545C" w:rsidRPr="00B56BCD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BCD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8545C" w:rsidRPr="00B56BCD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545C" w:rsidRPr="00B56BCD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BC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B56BCD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B56BCD">
        <w:rPr>
          <w:rFonts w:ascii="Consolas" w:hAnsi="Consolas" w:cs="Consolas"/>
          <w:color w:val="000000"/>
          <w:sz w:val="19"/>
          <w:szCs w:val="19"/>
        </w:rPr>
        <w:t>();</w:t>
      </w:r>
    </w:p>
    <w:p w:rsid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BC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8545C" w:rsidRDefault="0088545C" w:rsidP="00885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8545C" w:rsidRDefault="0088545C" w:rsidP="0088545C"/>
    <w:p w:rsidR="00B56BCD" w:rsidRDefault="00B56BCD" w:rsidP="0088545C"/>
    <w:p w:rsidR="00B56BCD" w:rsidRPr="00B56BCD" w:rsidRDefault="00B56BCD" w:rsidP="00B56BCD">
      <w:pPr>
        <w:pBdr>
          <w:bottom w:val="single" w:sz="6" w:space="6" w:color="E9E9E9"/>
        </w:pBdr>
        <w:spacing w:after="120" w:line="511" w:lineRule="atLeast"/>
        <w:outlineLvl w:val="0"/>
        <w:rPr>
          <w:rFonts w:ascii="Georgia" w:eastAsia="Times New Roman" w:hAnsi="Georgia" w:cs="Times New Roman"/>
          <w:color w:val="000000"/>
          <w:kern w:val="36"/>
          <w:sz w:val="53"/>
          <w:szCs w:val="53"/>
          <w:lang w:eastAsia="es-AR"/>
        </w:rPr>
      </w:pPr>
      <w:r w:rsidRPr="00B56BCD">
        <w:rPr>
          <w:rFonts w:ascii="Georgia" w:eastAsia="Times New Roman" w:hAnsi="Georgia" w:cs="Times New Roman"/>
          <w:color w:val="000000"/>
          <w:kern w:val="36"/>
          <w:sz w:val="53"/>
          <w:szCs w:val="53"/>
          <w:lang w:eastAsia="es-AR"/>
        </w:rPr>
        <w:t>Propiedades del resto o residuo</w:t>
      </w:r>
    </w:p>
    <w:p w:rsidR="00B56BCD" w:rsidRDefault="00B56BCD" w:rsidP="00B56BCD">
      <w:pPr>
        <w:spacing w:after="0" w:line="240" w:lineRule="auto"/>
        <w:rPr>
          <w:rFonts w:ascii="Helvetica" w:eastAsia="Times New Roman" w:hAnsi="Helvetica" w:cs="Helvetica"/>
          <w:color w:val="444444"/>
          <w:sz w:val="21"/>
          <w:szCs w:val="21"/>
          <w:lang w:eastAsia="es-AR"/>
        </w:rPr>
      </w:pPr>
      <w:hyperlink r:id="rId9" w:history="1">
        <w:r w:rsidRPr="00751138">
          <w:rPr>
            <w:rStyle w:val="Hipervnculo"/>
            <w:rFonts w:ascii="Helvetica" w:eastAsia="Times New Roman" w:hAnsi="Helvetica" w:cs="Helvetica"/>
            <w:sz w:val="21"/>
            <w:szCs w:val="21"/>
            <w:lang w:eastAsia="es-AR"/>
          </w:rPr>
          <w:t>https://soloformulas.com/propiedades-del-resto-o-residuo.html</w:t>
        </w:r>
      </w:hyperlink>
    </w:p>
    <w:p w:rsidR="00B56BCD" w:rsidRPr="00B56BCD" w:rsidRDefault="00B56BCD" w:rsidP="00B56B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BCD">
        <w:rPr>
          <w:rFonts w:ascii="Helvetica" w:eastAsia="Times New Roman" w:hAnsi="Helvetica" w:cs="Helvetica"/>
          <w:color w:val="444444"/>
          <w:sz w:val="21"/>
          <w:szCs w:val="21"/>
          <w:lang w:eastAsia="es-AR"/>
        </w:rPr>
        <w:br/>
      </w:r>
    </w:p>
    <w:p w:rsidR="00B56BCD" w:rsidRPr="00B56BCD" w:rsidRDefault="00B56BCD" w:rsidP="00B56BCD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es-AR"/>
        </w:rPr>
      </w:pPr>
      <w:ins w:id="1" w:author="Unknown">
        <w:r w:rsidRPr="00B56BCD">
          <w:rPr>
            <w:rFonts w:ascii="Helvetica" w:eastAsia="Times New Roman" w:hAnsi="Helvetica" w:cs="Helvetica"/>
            <w:color w:val="444444"/>
            <w:sz w:val="21"/>
            <w:szCs w:val="21"/>
            <w:lang w:eastAsia="es-AR"/>
          </w:rPr>
          <w:br/>
        </w:r>
      </w:ins>
    </w:p>
    <w:p w:rsidR="00B56BCD" w:rsidRPr="00B56BCD" w:rsidRDefault="00B56BCD" w:rsidP="00B56BCD">
      <w:pPr>
        <w:spacing w:after="360" w:line="240" w:lineRule="auto"/>
        <w:rPr>
          <w:ins w:id="2" w:author="Unknown"/>
          <w:rFonts w:ascii="Helvetica" w:eastAsia="Times New Roman" w:hAnsi="Helvetica" w:cs="Helvetica"/>
          <w:color w:val="444444"/>
          <w:sz w:val="21"/>
          <w:szCs w:val="21"/>
          <w:lang w:eastAsia="es-AR"/>
        </w:rPr>
      </w:pPr>
      <w:ins w:id="3" w:author="Unknown">
        <w:r w:rsidRPr="00B56BCD">
          <w:rPr>
            <w:rFonts w:ascii="Helvetica" w:eastAsia="Times New Roman" w:hAnsi="Helvetica" w:cs="Helvetica"/>
            <w:color w:val="444444"/>
            <w:sz w:val="21"/>
            <w:szCs w:val="21"/>
            <w:lang w:eastAsia="es-AR"/>
          </w:rPr>
          <w:lastRenderedPageBreak/>
          <w:t>1° El resto siempre es menor que el dividendo</w:t>
        </w:r>
        <w:bookmarkStart w:id="4" w:name="_GoBack"/>
        <w:bookmarkEnd w:id="4"/>
      </w:ins>
    </w:p>
    <w:p w:rsidR="00B56BCD" w:rsidRPr="00B56BCD" w:rsidRDefault="00B56BCD" w:rsidP="00B56BCD">
      <w:pPr>
        <w:spacing w:after="360" w:line="240" w:lineRule="auto"/>
        <w:rPr>
          <w:ins w:id="5" w:author="Unknown"/>
          <w:rFonts w:ascii="Helvetica" w:eastAsia="Times New Roman" w:hAnsi="Helvetica" w:cs="Helvetica"/>
          <w:color w:val="444444"/>
          <w:sz w:val="21"/>
          <w:szCs w:val="21"/>
          <w:lang w:eastAsia="es-AR"/>
        </w:rPr>
      </w:pPr>
      <w:ins w:id="6" w:author="Unknown">
        <w:r w:rsidRPr="00B56BCD">
          <w:rPr>
            <w:rFonts w:ascii="Helvetica" w:eastAsia="Times New Roman" w:hAnsi="Helvetica" w:cs="Helvetica"/>
            <w:color w:val="444444"/>
            <w:sz w:val="21"/>
            <w:szCs w:val="21"/>
            <w:lang w:eastAsia="es-AR"/>
          </w:rPr>
          <w:t>2° El resto siempre debe ser menor que la mitad del</w:t>
        </w:r>
        <w:r w:rsidRPr="00B56BCD">
          <w:rPr>
            <w:rFonts w:ascii="Helvetica" w:eastAsia="Times New Roman" w:hAnsi="Helvetica" w:cs="Helvetica"/>
            <w:color w:val="444444"/>
            <w:sz w:val="21"/>
            <w:szCs w:val="21"/>
            <w:lang w:eastAsia="es-AR"/>
          </w:rPr>
          <w:br/>
          <w:t>dividendo:</w:t>
        </w:r>
        <w:r w:rsidRPr="00B56BCD">
          <w:rPr>
            <w:rFonts w:ascii="Helvetica" w:eastAsia="Times New Roman" w:hAnsi="Helvetica" w:cs="Helvetica"/>
            <w:color w:val="444444"/>
            <w:sz w:val="21"/>
            <w:szCs w:val="21"/>
            <w:lang w:eastAsia="es-AR"/>
          </w:rPr>
          <w:br/>
        </w:r>
        <w:r w:rsidRPr="00B56BCD">
          <w:rPr>
            <w:rFonts w:ascii="Helvetica" w:eastAsia="Times New Roman" w:hAnsi="Helvetica" w:cs="Helvetica"/>
            <w:color w:val="444444"/>
            <w:sz w:val="21"/>
            <w:szCs w:val="21"/>
            <w:lang w:eastAsia="es-AR"/>
          </w:rPr>
          <w:br/>
          <w:t>3° El resto máximo siempre será igual al divisor</w:t>
        </w:r>
        <w:r w:rsidRPr="00B56BCD">
          <w:rPr>
            <w:rFonts w:ascii="Helvetica" w:eastAsia="Times New Roman" w:hAnsi="Helvetica" w:cs="Helvetica"/>
            <w:color w:val="444444"/>
            <w:sz w:val="21"/>
            <w:szCs w:val="21"/>
            <w:lang w:eastAsia="es-AR"/>
          </w:rPr>
          <w:br/>
          <w:t>menos uno:</w:t>
        </w:r>
        <w:r w:rsidRPr="00B56BCD">
          <w:rPr>
            <w:rFonts w:ascii="Helvetica" w:eastAsia="Times New Roman" w:hAnsi="Helvetica" w:cs="Helvetica"/>
            <w:color w:val="444444"/>
            <w:sz w:val="21"/>
            <w:szCs w:val="21"/>
            <w:lang w:eastAsia="es-AR"/>
          </w:rPr>
          <w:br/>
        </w:r>
        <w:r w:rsidRPr="00B56BCD">
          <w:rPr>
            <w:rFonts w:ascii="Helvetica" w:eastAsia="Times New Roman" w:hAnsi="Helvetica" w:cs="Helvetica"/>
            <w:color w:val="444444"/>
            <w:sz w:val="21"/>
            <w:szCs w:val="21"/>
            <w:lang w:eastAsia="es-AR"/>
          </w:rPr>
          <w:br/>
          <w:t>4° La suma de los valores absolutos de los restos por</w:t>
        </w:r>
        <w:r w:rsidRPr="00B56BCD">
          <w:rPr>
            <w:rFonts w:ascii="Helvetica" w:eastAsia="Times New Roman" w:hAnsi="Helvetica" w:cs="Helvetica"/>
            <w:color w:val="444444"/>
            <w:sz w:val="21"/>
            <w:szCs w:val="21"/>
            <w:lang w:eastAsia="es-AR"/>
          </w:rPr>
          <w:br/>
          <w:t>defecto y por exceso siempre es igual al divisor.</w:t>
        </w:r>
      </w:ins>
    </w:p>
    <w:p w:rsidR="00B56BCD" w:rsidRDefault="00B56BCD" w:rsidP="0088545C"/>
    <w:sectPr w:rsidR="00B56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5C"/>
    <w:rsid w:val="00245B3C"/>
    <w:rsid w:val="0088545C"/>
    <w:rsid w:val="00B5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54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854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2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27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2458710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3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the-modulo-task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th.geeksforgeeks.org/user/goyalanubhav11/practic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the-modulo-task/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topics/modular%20arithmeti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loformulas.com/propiedades-del-resto-o-residu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2018-04-02T22:43:00Z</dcterms:created>
  <dcterms:modified xsi:type="dcterms:W3CDTF">2018-04-02T22:46:00Z</dcterms:modified>
</cp:coreProperties>
</file>