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339" w:rsidRPr="00901339" w:rsidRDefault="00901339" w:rsidP="00901339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proofErr w:type="spellStart"/>
      <w:r w:rsidRPr="00901339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Partition</w:t>
      </w:r>
      <w:proofErr w:type="spellEnd"/>
      <w:r w:rsidRPr="00901339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Point in </w:t>
      </w:r>
      <w:proofErr w:type="spellStart"/>
      <w:r w:rsidRPr="00901339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the</w:t>
      </w:r>
      <w:proofErr w:type="spellEnd"/>
      <w:r w:rsidRPr="00901339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901339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Array</w:t>
      </w:r>
      <w:proofErr w:type="spellEnd"/>
    </w:p>
    <w:p w:rsidR="00901339" w:rsidRPr="00901339" w:rsidRDefault="00901339" w:rsidP="0090133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0133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90133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90133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90133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90133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6" w:history="1">
        <w:r w:rsidRPr="00901339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901339" w:rsidRPr="00901339" w:rsidRDefault="00901339" w:rsidP="009013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901339" w:rsidRPr="00901339" w:rsidRDefault="00901339" w:rsidP="00901339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Given</w:t>
      </w:r>
      <w:proofErr w:type="spellEnd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</w:t>
      </w:r>
      <w:proofErr w:type="spellEnd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unsorted</w:t>
      </w:r>
      <w:proofErr w:type="spellEnd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integers</w:t>
      </w:r>
      <w:proofErr w:type="spellEnd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Find</w:t>
      </w:r>
      <w:proofErr w:type="spellEnd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</w:t>
      </w:r>
      <w:proofErr w:type="spellEnd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element</w:t>
      </w:r>
      <w:proofErr w:type="spellEnd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such</w:t>
      </w:r>
      <w:proofErr w:type="spellEnd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that</w:t>
      </w:r>
      <w:proofErr w:type="spellEnd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all</w:t>
      </w:r>
      <w:proofErr w:type="spellEnd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elements</w:t>
      </w:r>
      <w:proofErr w:type="spellEnd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to</w:t>
      </w:r>
      <w:proofErr w:type="spellEnd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its</w:t>
      </w:r>
      <w:proofErr w:type="spellEnd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left</w:t>
      </w:r>
      <w:proofErr w:type="spellEnd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are </w:t>
      </w:r>
      <w:proofErr w:type="spellStart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smaller</w:t>
      </w:r>
      <w:proofErr w:type="spellEnd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and </w:t>
      </w:r>
      <w:proofErr w:type="spellStart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to</w:t>
      </w:r>
      <w:proofErr w:type="spellEnd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its</w:t>
      </w:r>
      <w:proofErr w:type="spellEnd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right</w:t>
      </w:r>
      <w:proofErr w:type="spellEnd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are </w:t>
      </w:r>
      <w:proofErr w:type="spellStart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greater</w:t>
      </w:r>
      <w:proofErr w:type="spellEnd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Print</w:t>
      </w:r>
      <w:proofErr w:type="spellEnd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-1 </w:t>
      </w:r>
      <w:proofErr w:type="spellStart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if</w:t>
      </w:r>
      <w:proofErr w:type="spellEnd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no </w:t>
      </w:r>
      <w:proofErr w:type="spellStart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such</w:t>
      </w:r>
      <w:proofErr w:type="spellEnd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element</w:t>
      </w:r>
      <w:proofErr w:type="spellEnd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exists.Note</w:t>
      </w:r>
      <w:proofErr w:type="spellEnd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that</w:t>
      </w:r>
      <w:proofErr w:type="spellEnd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there</w:t>
      </w:r>
      <w:proofErr w:type="spellEnd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can be more </w:t>
      </w:r>
      <w:proofErr w:type="spellStart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than</w:t>
      </w:r>
      <w:proofErr w:type="spellEnd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one</w:t>
      </w:r>
      <w:proofErr w:type="spellEnd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such</w:t>
      </w:r>
      <w:proofErr w:type="spellEnd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element</w:t>
      </w:r>
      <w:proofErr w:type="spellEnd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In </w:t>
      </w:r>
      <w:proofErr w:type="spellStart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that</w:t>
      </w:r>
      <w:proofErr w:type="spellEnd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case </w:t>
      </w:r>
      <w:proofErr w:type="spellStart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print</w:t>
      </w:r>
      <w:proofErr w:type="spellEnd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such</w:t>
      </w:r>
      <w:proofErr w:type="spellEnd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occurring</w:t>
      </w:r>
      <w:proofErr w:type="spellEnd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in </w:t>
      </w:r>
      <w:proofErr w:type="spellStart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 </w:t>
      </w:r>
    </w:p>
    <w:p w:rsidR="00901339" w:rsidRPr="00901339" w:rsidRDefault="00901339" w:rsidP="00901339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01339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Input:</w:t>
      </w:r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of input </w:t>
      </w:r>
      <w:proofErr w:type="spellStart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</w:t>
      </w:r>
      <w:proofErr w:type="spellEnd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</w:t>
      </w:r>
      <w:proofErr w:type="spellEnd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 </w:t>
      </w:r>
      <w:proofErr w:type="spellStart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denoting</w:t>
      </w:r>
      <w:proofErr w:type="spellEnd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test cases. </w:t>
      </w:r>
      <w:proofErr w:type="spellStart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Each</w:t>
      </w:r>
      <w:proofErr w:type="spellEnd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test case </w:t>
      </w:r>
      <w:proofErr w:type="spellStart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</w:t>
      </w:r>
      <w:proofErr w:type="spellEnd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</w:t>
      </w:r>
      <w:proofErr w:type="spellEnd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 n </w:t>
      </w:r>
      <w:proofErr w:type="spellStart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which</w:t>
      </w:r>
      <w:proofErr w:type="spellEnd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denotes </w:t>
      </w:r>
      <w:proofErr w:type="spellStart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elements</w:t>
      </w:r>
      <w:proofErr w:type="spellEnd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in </w:t>
      </w:r>
      <w:proofErr w:type="spellStart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gramStart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a[</w:t>
      </w:r>
      <w:proofErr w:type="gramEnd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]. </w:t>
      </w:r>
      <w:proofErr w:type="spellStart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Next</w:t>
      </w:r>
      <w:proofErr w:type="spellEnd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</w:t>
      </w:r>
      <w:proofErr w:type="spellStart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space</w:t>
      </w:r>
      <w:proofErr w:type="spellEnd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separated</w:t>
      </w:r>
      <w:proofErr w:type="spellEnd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n </w:t>
      </w:r>
      <w:proofErr w:type="spellStart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elements</w:t>
      </w:r>
      <w:proofErr w:type="spellEnd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in </w:t>
      </w:r>
      <w:proofErr w:type="spellStart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gramStart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a[</w:t>
      </w:r>
      <w:proofErr w:type="gramEnd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].</w:t>
      </w:r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901339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Output:</w:t>
      </w:r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Print</w:t>
      </w:r>
      <w:proofErr w:type="spellEnd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</w:t>
      </w:r>
      <w:proofErr w:type="spellEnd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</w:t>
      </w:r>
      <w:proofErr w:type="spellEnd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which</w:t>
      </w:r>
      <w:proofErr w:type="spellEnd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required</w:t>
      </w:r>
      <w:proofErr w:type="spellEnd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partition</w:t>
      </w:r>
      <w:proofErr w:type="spellEnd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point</w:t>
      </w:r>
      <w:proofErr w:type="spellEnd"/>
      <w:proofErr w:type="gramStart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.(</w:t>
      </w:r>
      <w:proofErr w:type="gramEnd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-1 </w:t>
      </w:r>
      <w:proofErr w:type="spellStart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if</w:t>
      </w:r>
      <w:proofErr w:type="spellEnd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no </w:t>
      </w:r>
      <w:proofErr w:type="spellStart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such</w:t>
      </w:r>
      <w:proofErr w:type="spellEnd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partition</w:t>
      </w:r>
      <w:proofErr w:type="spellEnd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exists</w:t>
      </w:r>
      <w:proofErr w:type="spellEnd"/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)</w:t>
      </w:r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901339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Constraints</w:t>
      </w:r>
      <w:proofErr w:type="spellEnd"/>
      <w:r w:rsidRPr="00901339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1&lt;=T&lt;=100</w:t>
      </w:r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1&lt;=n&lt;=1000</w:t>
      </w:r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1&lt;=a[i]&lt;=10000</w:t>
      </w:r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901339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Example</w:t>
      </w:r>
      <w:proofErr w:type="spellEnd"/>
      <w:r w:rsidRPr="00901339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901339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br/>
        <w:t>Input:</w:t>
      </w:r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2</w:t>
      </w:r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7</w:t>
      </w:r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4 3 2 5 8 6 7</w:t>
      </w:r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7</w:t>
      </w:r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5 6 2 8 10 9 8</w:t>
      </w:r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901339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Output:</w:t>
      </w:r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5</w:t>
      </w:r>
      <w:r w:rsidRPr="0090133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-1</w:t>
      </w:r>
    </w:p>
    <w:p w:rsidR="00901339" w:rsidRPr="00901339" w:rsidRDefault="00901339" w:rsidP="00901339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90133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90133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90133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90133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90133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90133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90133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901339" w:rsidRPr="00901339" w:rsidRDefault="00901339" w:rsidP="0090133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</w:p>
    <w:p w:rsidR="0033616E" w:rsidRDefault="00901339" w:rsidP="00901339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901339">
        <w:rPr>
          <w:rFonts w:ascii="Times New Roman" w:eastAsia="Times New Roman" w:hAnsi="Times New Roman" w:cs="Times New Roman"/>
          <w:sz w:val="24"/>
          <w:szCs w:val="24"/>
          <w:lang w:eastAsia="es-AR"/>
        </w:rPr>
        <w:t>Contributor</w:t>
      </w:r>
      <w:proofErr w:type="spellEnd"/>
      <w:r w:rsidRPr="0090133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spellStart"/>
      <w:r w:rsidRPr="00901339">
        <w:rPr>
          <w:rFonts w:ascii="Times New Roman" w:eastAsia="Times New Roman" w:hAnsi="Times New Roman" w:cs="Times New Roman"/>
          <w:sz w:val="24"/>
          <w:szCs w:val="24"/>
          <w:lang w:eastAsia="es-AR"/>
        </w:rPr>
        <w:t>Shashwat</w:t>
      </w:r>
      <w:proofErr w:type="spellEnd"/>
      <w:r w:rsidRPr="0090133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4"/>
          <w:szCs w:val="24"/>
          <w:lang w:eastAsia="es-AR"/>
        </w:rPr>
        <w:t>Jain</w:t>
      </w:r>
      <w:proofErr w:type="spellEnd"/>
    </w:p>
    <w:p w:rsidR="00901339" w:rsidRDefault="00CB7959" w:rsidP="00901339">
      <w:hyperlink r:id="rId7" w:history="1">
        <w:r w:rsidR="00901339" w:rsidRPr="00D74527">
          <w:rPr>
            <w:rStyle w:val="Hipervnculo"/>
          </w:rPr>
          <w:t>http://practice.geeksforgeeks.org/problems/partition-point-in-the-array/0</w:t>
        </w:r>
      </w:hyperlink>
    </w:p>
    <w:p w:rsidR="00901339" w:rsidRDefault="00901339" w:rsidP="00901339">
      <w:r>
        <w:t>/*</w:t>
      </w:r>
    </w:p>
    <w:p w:rsidR="00901339" w:rsidRDefault="00901339" w:rsidP="00901339">
      <w:r>
        <w:lastRenderedPageBreak/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901339" w:rsidRDefault="00901339" w:rsidP="00901339">
      <w:r>
        <w:t xml:space="preserve"> * </w:t>
      </w:r>
      <w:proofErr w:type="gramStart"/>
      <w:r>
        <w:t>and</w:t>
      </w:r>
      <w:proofErr w:type="gramEnd"/>
      <w:r>
        <w:t xml:space="preserve">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901339" w:rsidRDefault="00901339" w:rsidP="00901339">
      <w:r>
        <w:t xml:space="preserve"> */</w:t>
      </w:r>
    </w:p>
    <w:p w:rsidR="00901339" w:rsidRDefault="00901339" w:rsidP="00901339">
      <w:proofErr w:type="spellStart"/>
      <w:proofErr w:type="gramStart"/>
      <w:r>
        <w:t>package</w:t>
      </w:r>
      <w:proofErr w:type="spellEnd"/>
      <w:proofErr w:type="gramEnd"/>
      <w:r>
        <w:t xml:space="preserve"> javaapplication250;</w:t>
      </w:r>
    </w:p>
    <w:p w:rsidR="00901339" w:rsidRDefault="00901339" w:rsidP="00901339"/>
    <w:p w:rsidR="00901339" w:rsidRDefault="00901339" w:rsidP="00901339">
      <w:proofErr w:type="spellStart"/>
      <w:proofErr w:type="gramStart"/>
      <w:r>
        <w:t>import</w:t>
      </w:r>
      <w:proofErr w:type="spellEnd"/>
      <w:proofErr w:type="gramEnd"/>
      <w:r>
        <w:t xml:space="preserve"> java.io.*;</w:t>
      </w:r>
    </w:p>
    <w:p w:rsidR="00901339" w:rsidRDefault="00901339" w:rsidP="00901339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java.math</w:t>
      </w:r>
      <w:proofErr w:type="spellEnd"/>
      <w:r>
        <w:t>.*;</w:t>
      </w:r>
    </w:p>
    <w:p w:rsidR="00901339" w:rsidRDefault="00901339" w:rsidP="00901339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901339" w:rsidRDefault="00901339" w:rsidP="00901339"/>
    <w:p w:rsidR="00901339" w:rsidRDefault="00901339" w:rsidP="00901339">
      <w:r>
        <w:t>/**</w:t>
      </w:r>
    </w:p>
    <w:p w:rsidR="00901339" w:rsidRDefault="00901339" w:rsidP="00901339">
      <w:r>
        <w:t xml:space="preserve"> *</w:t>
      </w:r>
    </w:p>
    <w:p w:rsidR="00901339" w:rsidRDefault="00901339" w:rsidP="00901339">
      <w:r>
        <w:t xml:space="preserve"> * @</w:t>
      </w:r>
      <w:proofErr w:type="spellStart"/>
      <w:proofErr w:type="gramStart"/>
      <w:r>
        <w:t>author</w:t>
      </w:r>
      <w:proofErr w:type="spellEnd"/>
      <w:proofErr w:type="gramEnd"/>
      <w:r>
        <w:t xml:space="preserve"> Administrador</w:t>
      </w:r>
    </w:p>
    <w:p w:rsidR="00901339" w:rsidRDefault="00901339" w:rsidP="00901339">
      <w:r>
        <w:t xml:space="preserve"> */</w:t>
      </w:r>
    </w:p>
    <w:p w:rsidR="00901339" w:rsidRDefault="00901339" w:rsidP="00901339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JavaApplication250 {</w:t>
      </w:r>
    </w:p>
    <w:p w:rsidR="00901339" w:rsidRDefault="00901339" w:rsidP="00901339"/>
    <w:p w:rsidR="00901339" w:rsidRDefault="00901339" w:rsidP="00901339"/>
    <w:p w:rsidR="00901339" w:rsidRDefault="00901339" w:rsidP="00901339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{</w:t>
      </w:r>
    </w:p>
    <w:p w:rsidR="00901339" w:rsidRDefault="00901339" w:rsidP="00901339"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901339" w:rsidRDefault="00901339" w:rsidP="00901339">
      <w:r>
        <w:t xml:space="preserve">        </w:t>
      </w:r>
    </w:p>
    <w:p w:rsidR="00901339" w:rsidRDefault="00901339" w:rsidP="00901339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 xml:space="preserve">(System.in));    </w:t>
      </w:r>
    </w:p>
    <w:p w:rsidR="00901339" w:rsidRDefault="00901339" w:rsidP="00901339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901339" w:rsidRDefault="00901339" w:rsidP="00901339">
      <w:r>
        <w:t xml:space="preserve">      </w:t>
      </w:r>
    </w:p>
    <w:p w:rsidR="00901339" w:rsidRDefault="00901339" w:rsidP="00901339">
      <w:r>
        <w:t xml:space="preserve">        </w:t>
      </w:r>
    </w:p>
    <w:p w:rsidR="00901339" w:rsidRDefault="00901339" w:rsidP="00901339">
      <w:r>
        <w:t xml:space="preserve">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 &gt; 0) {</w:t>
      </w:r>
    </w:p>
    <w:p w:rsidR="00901339" w:rsidRDefault="00901339" w:rsidP="00901339"/>
    <w:p w:rsidR="00901339" w:rsidRDefault="00901339" w:rsidP="00901339"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().</w:t>
      </w:r>
      <w:proofErr w:type="spellStart"/>
      <w:r>
        <w:t>trim</w:t>
      </w:r>
      <w:proofErr w:type="spellEnd"/>
      <w:r>
        <w:t>());</w:t>
      </w:r>
    </w:p>
    <w:p w:rsidR="00901339" w:rsidRDefault="00901339" w:rsidP="00901339">
      <w:r>
        <w:lastRenderedPageBreak/>
        <w:t xml:space="preserve">          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input = </w:t>
      </w:r>
      <w:proofErr w:type="spellStart"/>
      <w:r>
        <w:t>br.readLine</w:t>
      </w:r>
      <w:proofErr w:type="spellEnd"/>
      <w:r>
        <w:t>().</w:t>
      </w:r>
      <w:proofErr w:type="spellStart"/>
      <w:r>
        <w:t>trim</w:t>
      </w:r>
      <w:proofErr w:type="spellEnd"/>
      <w:r>
        <w:t>().</w:t>
      </w:r>
      <w:proofErr w:type="spellStart"/>
      <w:r>
        <w:t>split</w:t>
      </w:r>
      <w:proofErr w:type="spellEnd"/>
      <w:r>
        <w:t>(" ");</w:t>
      </w:r>
    </w:p>
    <w:p w:rsidR="00901339" w:rsidRDefault="00901339" w:rsidP="00901339"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[] a = new </w:t>
      </w:r>
      <w:proofErr w:type="spellStart"/>
      <w:r>
        <w:t>int</w:t>
      </w:r>
      <w:proofErr w:type="spellEnd"/>
      <w:r>
        <w:t>[n];</w:t>
      </w:r>
    </w:p>
    <w:p w:rsidR="00901339" w:rsidRDefault="00901339" w:rsidP="00901339">
      <w:r>
        <w:t xml:space="preserve">           </w:t>
      </w:r>
    </w:p>
    <w:p w:rsidR="00901339" w:rsidRDefault="00901339" w:rsidP="00901339">
      <w:r>
        <w:t xml:space="preserve">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=0;i&lt;n; i++) {</w:t>
      </w:r>
    </w:p>
    <w:p w:rsidR="00901339" w:rsidRDefault="00901339" w:rsidP="00901339">
      <w:r>
        <w:t xml:space="preserve">             </w:t>
      </w:r>
      <w:proofErr w:type="gramStart"/>
      <w:r>
        <w:t>a[</w:t>
      </w:r>
      <w:proofErr w:type="gramEnd"/>
      <w:r>
        <w:t xml:space="preserve">i] = </w:t>
      </w:r>
      <w:proofErr w:type="spellStart"/>
      <w:r>
        <w:t>Integer.parseInt</w:t>
      </w:r>
      <w:proofErr w:type="spellEnd"/>
      <w:r>
        <w:t>(input[i]);</w:t>
      </w:r>
    </w:p>
    <w:p w:rsidR="00901339" w:rsidRDefault="00901339" w:rsidP="00901339">
      <w:r>
        <w:t xml:space="preserve">           }</w:t>
      </w:r>
    </w:p>
    <w:p w:rsidR="00901339" w:rsidRDefault="00901339" w:rsidP="00901339">
      <w:r>
        <w:t xml:space="preserve">           </w:t>
      </w:r>
    </w:p>
    <w:p w:rsidR="00901339" w:rsidRDefault="00901339" w:rsidP="00901339"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 xml:space="preserve"> = -1;</w:t>
      </w:r>
    </w:p>
    <w:p w:rsidR="00901339" w:rsidRDefault="00901339" w:rsidP="00901339">
      <w:r>
        <w:t xml:space="preserve">    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i++)</w:t>
      </w:r>
    </w:p>
    <w:p w:rsidR="00901339" w:rsidRDefault="00901339" w:rsidP="00901339">
      <w:r>
        <w:t xml:space="preserve">            {</w:t>
      </w:r>
    </w:p>
    <w:p w:rsidR="00901339" w:rsidRDefault="00901339" w:rsidP="00901339"/>
    <w:p w:rsidR="00901339" w:rsidRDefault="00901339" w:rsidP="00901339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</w:t>
      </w:r>
      <w:proofErr w:type="spellEnd"/>
      <w:r>
        <w:t xml:space="preserve"> = 0;</w:t>
      </w:r>
    </w:p>
    <w:p w:rsidR="00901339" w:rsidRDefault="00901339" w:rsidP="00901339">
      <w:r>
        <w:t xml:space="preserve">        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i; </w:t>
      </w:r>
      <w:proofErr w:type="spellStart"/>
      <w:r>
        <w:t>j++</w:t>
      </w:r>
      <w:proofErr w:type="spellEnd"/>
      <w:r>
        <w:t>)</w:t>
      </w:r>
    </w:p>
    <w:p w:rsidR="00901339" w:rsidRDefault="00901339" w:rsidP="00901339">
      <w:r>
        <w:t xml:space="preserve">                {</w:t>
      </w:r>
    </w:p>
    <w:p w:rsidR="00901339" w:rsidRDefault="00901339" w:rsidP="00901339">
      <w:r>
        <w:t xml:space="preserve">    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(a[j] &gt; </w:t>
      </w:r>
      <w:proofErr w:type="spellStart"/>
      <w:r>
        <w:t>max</w:t>
      </w:r>
      <w:proofErr w:type="spellEnd"/>
      <w:r>
        <w:t>)</w:t>
      </w:r>
    </w:p>
    <w:p w:rsidR="00901339" w:rsidRDefault="00901339" w:rsidP="00901339">
      <w:r>
        <w:t xml:space="preserve">                    {</w:t>
      </w:r>
    </w:p>
    <w:p w:rsidR="00901339" w:rsidRDefault="00901339" w:rsidP="00901339">
      <w:r>
        <w:t xml:space="preserve">                        </w:t>
      </w:r>
      <w:proofErr w:type="spellStart"/>
      <w:proofErr w:type="gramStart"/>
      <w:r>
        <w:t>max</w:t>
      </w:r>
      <w:proofErr w:type="spellEnd"/>
      <w:proofErr w:type="gramEnd"/>
      <w:r>
        <w:t xml:space="preserve"> = a[j];</w:t>
      </w:r>
    </w:p>
    <w:p w:rsidR="00901339" w:rsidRDefault="00901339" w:rsidP="00901339">
      <w:r>
        <w:t xml:space="preserve">                    }</w:t>
      </w:r>
    </w:p>
    <w:p w:rsidR="00901339" w:rsidRDefault="00901339" w:rsidP="00901339">
      <w:r>
        <w:t xml:space="preserve">                }</w:t>
      </w:r>
    </w:p>
    <w:p w:rsidR="00901339" w:rsidRDefault="00901339" w:rsidP="00901339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min = </w:t>
      </w:r>
      <w:proofErr w:type="spellStart"/>
      <w:r>
        <w:t>Integer.MAX_VALUE</w:t>
      </w:r>
      <w:proofErr w:type="spellEnd"/>
      <w:r>
        <w:t>;</w:t>
      </w:r>
    </w:p>
    <w:p w:rsidR="00901339" w:rsidRDefault="00901339" w:rsidP="00901339">
      <w:r>
        <w:t xml:space="preserve">        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i + 1; j &lt; </w:t>
      </w:r>
      <w:proofErr w:type="spellStart"/>
      <w:r>
        <w:t>a.length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:rsidR="00901339" w:rsidRDefault="00901339" w:rsidP="00901339">
      <w:r>
        <w:t xml:space="preserve">                {</w:t>
      </w:r>
    </w:p>
    <w:p w:rsidR="00901339" w:rsidRDefault="00901339" w:rsidP="00901339">
      <w:r>
        <w:t xml:space="preserve">    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(a[j] &lt; min)</w:t>
      </w:r>
    </w:p>
    <w:p w:rsidR="00901339" w:rsidRDefault="00901339" w:rsidP="00901339">
      <w:r>
        <w:t xml:space="preserve">                    {</w:t>
      </w:r>
    </w:p>
    <w:p w:rsidR="00901339" w:rsidRDefault="00901339" w:rsidP="00901339">
      <w:r>
        <w:t xml:space="preserve">                        </w:t>
      </w:r>
      <w:proofErr w:type="gramStart"/>
      <w:r>
        <w:t>min</w:t>
      </w:r>
      <w:proofErr w:type="gramEnd"/>
      <w:r>
        <w:t xml:space="preserve"> = a[j];</w:t>
      </w:r>
    </w:p>
    <w:p w:rsidR="00901339" w:rsidRDefault="00901339" w:rsidP="00901339">
      <w:r>
        <w:t xml:space="preserve">                    }</w:t>
      </w:r>
    </w:p>
    <w:p w:rsidR="00901339" w:rsidRDefault="00901339" w:rsidP="00901339">
      <w:r>
        <w:lastRenderedPageBreak/>
        <w:t xml:space="preserve">                }</w:t>
      </w:r>
    </w:p>
    <w:p w:rsidR="00901339" w:rsidRDefault="00901339" w:rsidP="00901339">
      <w:r>
        <w:t xml:space="preserve">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(a[i] &gt; </w:t>
      </w:r>
      <w:proofErr w:type="spellStart"/>
      <w:r>
        <w:t>max</w:t>
      </w:r>
      <w:proofErr w:type="spellEnd"/>
      <w:r>
        <w:t xml:space="preserve"> &amp;&amp; a[i] &lt; min)</w:t>
      </w:r>
    </w:p>
    <w:p w:rsidR="00901339" w:rsidRDefault="00901339" w:rsidP="00901339">
      <w:r>
        <w:t xml:space="preserve">                {</w:t>
      </w:r>
    </w:p>
    <w:p w:rsidR="00901339" w:rsidRDefault="00901339" w:rsidP="00901339">
      <w:r>
        <w:t xml:space="preserve">                    </w:t>
      </w:r>
      <w:proofErr w:type="spellStart"/>
      <w:proofErr w:type="gramStart"/>
      <w:r>
        <w:t>ans</w:t>
      </w:r>
      <w:proofErr w:type="spellEnd"/>
      <w:proofErr w:type="gramEnd"/>
      <w:r>
        <w:t xml:space="preserve"> = a[i];</w:t>
      </w:r>
    </w:p>
    <w:p w:rsidR="00901339" w:rsidRDefault="00901339" w:rsidP="00901339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901339" w:rsidRDefault="00901339" w:rsidP="00901339">
      <w:r>
        <w:t xml:space="preserve">                }</w:t>
      </w:r>
    </w:p>
    <w:p w:rsidR="00901339" w:rsidRDefault="00901339" w:rsidP="00901339">
      <w:r>
        <w:t xml:space="preserve">            }</w:t>
      </w:r>
    </w:p>
    <w:p w:rsidR="00901339" w:rsidRDefault="00901339" w:rsidP="00901339">
      <w:r>
        <w:t xml:space="preserve"> </w:t>
      </w:r>
    </w:p>
    <w:p w:rsidR="00901339" w:rsidRDefault="00901339" w:rsidP="00901339">
      <w:r>
        <w:t xml:space="preserve">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ans</w:t>
      </w:r>
      <w:proofErr w:type="spellEnd"/>
      <w:r>
        <w:t>);</w:t>
      </w:r>
    </w:p>
    <w:p w:rsidR="00901339" w:rsidRDefault="00901339" w:rsidP="00901339">
      <w:r>
        <w:t xml:space="preserve">        }</w:t>
      </w:r>
    </w:p>
    <w:p w:rsidR="00901339" w:rsidRDefault="00901339" w:rsidP="00901339">
      <w:r>
        <w:t xml:space="preserve">    }</w:t>
      </w:r>
    </w:p>
    <w:p w:rsidR="00901339" w:rsidRDefault="00901339" w:rsidP="00901339">
      <w:r>
        <w:t>}</w:t>
      </w:r>
    </w:p>
    <w:p w:rsidR="006C0CDC" w:rsidRDefault="006C0CDC" w:rsidP="00901339"/>
    <w:p w:rsidR="006C0CDC" w:rsidRDefault="006C0CDC" w:rsidP="00901339">
      <w:r>
        <w:t>-------EDITORIAL------------</w:t>
      </w:r>
    </w:p>
    <w:p w:rsidR="00CB7959" w:rsidRDefault="00CB7959" w:rsidP="00901339">
      <w:hyperlink r:id="rId8" w:history="1">
        <w:r w:rsidRPr="00E8110E">
          <w:rPr>
            <w:rStyle w:val="Hipervnculo"/>
          </w:rPr>
          <w:t>http://www.geeksforgeeks.org/find-a-partition-point-in-array/</w:t>
        </w:r>
      </w:hyperlink>
    </w:p>
    <w:p w:rsidR="00CB7959" w:rsidRDefault="00CB7959" w:rsidP="00901339">
      <w:bookmarkStart w:id="0" w:name="_GoBack"/>
      <w:bookmarkEnd w:id="0"/>
    </w:p>
    <w:p w:rsidR="006C0CDC" w:rsidRPr="006C0CDC" w:rsidRDefault="006C0CDC" w:rsidP="006C0CD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C0CDC">
        <w:rPr>
          <w:rFonts w:ascii="Times New Roman" w:eastAsia="Times New Roman" w:hAnsi="Times New Roman" w:cs="Times New Roman"/>
          <w:b/>
          <w:bCs/>
          <w:sz w:val="23"/>
          <w:szCs w:val="23"/>
          <w:bdr w:val="none" w:sz="0" w:space="0" w:color="auto" w:frame="1"/>
          <w:lang w:eastAsia="es-AR"/>
        </w:rPr>
        <w:t xml:space="preserve">Simple </w:t>
      </w:r>
      <w:proofErr w:type="spellStart"/>
      <w:r w:rsidRPr="006C0CDC">
        <w:rPr>
          <w:rFonts w:ascii="Times New Roman" w:eastAsia="Times New Roman" w:hAnsi="Times New Roman" w:cs="Times New Roman"/>
          <w:b/>
          <w:bCs/>
          <w:sz w:val="23"/>
          <w:szCs w:val="23"/>
          <w:bdr w:val="none" w:sz="0" w:space="0" w:color="auto" w:frame="1"/>
          <w:lang w:eastAsia="es-AR"/>
        </w:rPr>
        <w:t>solution</w:t>
      </w:r>
      <w:proofErr w:type="spellEnd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>takes</w:t>
      </w:r>
      <w:proofErr w:type="spellEnd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gramStart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>O(</w:t>
      </w:r>
      <w:proofErr w:type="gramEnd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>n</w:t>
      </w:r>
      <w:r w:rsidRPr="006C0CDC">
        <w:rPr>
          <w:rFonts w:ascii="Times New Roman" w:eastAsia="Times New Roman" w:hAnsi="Times New Roman" w:cs="Times New Roman"/>
          <w:sz w:val="17"/>
          <w:szCs w:val="17"/>
          <w:bdr w:val="none" w:sz="0" w:space="0" w:color="auto" w:frame="1"/>
          <w:vertAlign w:val="superscript"/>
          <w:lang w:eastAsia="es-AR"/>
        </w:rPr>
        <w:t>2</w:t>
      </w:r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). Idea </w:t>
      </w:r>
      <w:proofErr w:type="spellStart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pick </w:t>
      </w:r>
      <w:proofErr w:type="spellStart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>each</w:t>
      </w:r>
      <w:proofErr w:type="spellEnd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>array</w:t>
      </w:r>
      <w:proofErr w:type="spellEnd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>element</w:t>
      </w:r>
      <w:proofErr w:type="spellEnd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>one</w:t>
      </w:r>
      <w:proofErr w:type="spellEnd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>by</w:t>
      </w:r>
      <w:proofErr w:type="spellEnd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>one</w:t>
      </w:r>
      <w:proofErr w:type="spellEnd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and </w:t>
      </w:r>
      <w:proofErr w:type="spellStart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>for</w:t>
      </w:r>
      <w:proofErr w:type="spellEnd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>each</w:t>
      </w:r>
      <w:proofErr w:type="spellEnd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>element</w:t>
      </w:r>
      <w:proofErr w:type="spellEnd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>we</w:t>
      </w:r>
      <w:proofErr w:type="spellEnd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>have</w:t>
      </w:r>
      <w:proofErr w:type="spellEnd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>check</w:t>
      </w:r>
      <w:proofErr w:type="spellEnd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>it</w:t>
      </w:r>
      <w:proofErr w:type="spellEnd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>greater</w:t>
      </w:r>
      <w:proofErr w:type="spellEnd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>than</w:t>
      </w:r>
      <w:proofErr w:type="spellEnd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>all</w:t>
      </w:r>
      <w:proofErr w:type="spellEnd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>elements</w:t>
      </w:r>
      <w:proofErr w:type="spellEnd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>its</w:t>
      </w:r>
      <w:proofErr w:type="spellEnd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>left</w:t>
      </w:r>
      <w:proofErr w:type="spellEnd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>side</w:t>
      </w:r>
      <w:proofErr w:type="spellEnd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and </w:t>
      </w:r>
      <w:proofErr w:type="spellStart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>smaller</w:t>
      </w:r>
      <w:proofErr w:type="spellEnd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>than</w:t>
      </w:r>
      <w:proofErr w:type="spellEnd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>all</w:t>
      </w:r>
      <w:proofErr w:type="spellEnd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>elements</w:t>
      </w:r>
      <w:proofErr w:type="spellEnd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>its</w:t>
      </w:r>
      <w:proofErr w:type="spellEnd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>right</w:t>
      </w:r>
      <w:proofErr w:type="spellEnd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>side</w:t>
      </w:r>
      <w:proofErr w:type="spellEnd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6C0CDC" w:rsidRPr="006C0CDC" w:rsidRDefault="006C0CDC" w:rsidP="006C0CDC">
      <w:pPr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>Below</w:t>
      </w:r>
      <w:proofErr w:type="spellEnd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>c++</w:t>
      </w:r>
      <w:proofErr w:type="spellEnd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>implementation</w:t>
      </w:r>
      <w:proofErr w:type="spellEnd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>above</w:t>
      </w:r>
      <w:proofErr w:type="spellEnd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gramStart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>idea :</w:t>
      </w:r>
      <w:proofErr w:type="gramEnd"/>
    </w:p>
    <w:tbl>
      <w:tblPr>
        <w:tblW w:w="6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20"/>
      </w:tblGrid>
      <w:tr w:rsidR="006C0CDC" w:rsidRPr="006C0CDC" w:rsidTr="006C0CDC">
        <w:tc>
          <w:tcPr>
            <w:tcW w:w="6420" w:type="dxa"/>
            <w:vAlign w:val="center"/>
            <w:hideMark/>
          </w:tcPr>
          <w:p w:rsidR="006C0CDC" w:rsidRPr="006C0CDC" w:rsidRDefault="006C0CDC" w:rsidP="006C0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// Simple C++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program</w:t>
            </w:r>
            <w:proofErr w:type="spellEnd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to</w:t>
            </w:r>
            <w:proofErr w:type="spellEnd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find</w:t>
            </w:r>
            <w:proofErr w:type="spellEnd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a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partition</w:t>
            </w:r>
            <w:proofErr w:type="spellEnd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point</w:t>
            </w:r>
            <w:proofErr w:type="spellEnd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in</w:t>
            </w:r>
          </w:p>
          <w:p w:rsidR="006C0CDC" w:rsidRPr="006C0CDC" w:rsidRDefault="006C0CDC" w:rsidP="006C0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//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an</w:t>
            </w:r>
            <w:proofErr w:type="spellEnd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array</w:t>
            </w:r>
            <w:proofErr w:type="spellEnd"/>
          </w:p>
          <w:p w:rsidR="006C0CDC" w:rsidRPr="006C0CDC" w:rsidRDefault="006C0CDC" w:rsidP="006C0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#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include</w:t>
            </w:r>
            <w:proofErr w:type="spellEnd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&lt;bits/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stdc</w:t>
            </w:r>
            <w:proofErr w:type="spellEnd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++.h&gt;</w:t>
            </w:r>
          </w:p>
          <w:p w:rsidR="006C0CDC" w:rsidRPr="006C0CDC" w:rsidRDefault="006C0CDC" w:rsidP="006C0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using</w:t>
            </w:r>
            <w:proofErr w:type="spellEnd"/>
            <w:r w:rsidRPr="006C0CD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namespace</w:t>
            </w:r>
            <w:proofErr w:type="spellEnd"/>
            <w:r w:rsidRPr="006C0CD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std</w:t>
            </w:r>
            <w:proofErr w:type="spellEnd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;</w:t>
            </w:r>
          </w:p>
          <w:p w:rsidR="006C0CDC" w:rsidRPr="006C0CDC" w:rsidRDefault="006C0CDC" w:rsidP="006C0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C0CD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  <w:p w:rsidR="006C0CDC" w:rsidRPr="006C0CDC" w:rsidRDefault="006C0CDC" w:rsidP="006C0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//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Prints</w:t>
            </w:r>
            <w:proofErr w:type="spellEnd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an</w:t>
            </w:r>
            <w:proofErr w:type="spellEnd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element</w:t>
            </w:r>
            <w:proofErr w:type="spellEnd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such</w:t>
            </w:r>
            <w:proofErr w:type="spellEnd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than</w:t>
            </w:r>
            <w:proofErr w:type="spellEnd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all</w:t>
            </w:r>
            <w:proofErr w:type="spellEnd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elements</w:t>
            </w:r>
            <w:proofErr w:type="spellEnd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on</w:t>
            </w:r>
            <w:proofErr w:type="spellEnd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left</w:t>
            </w:r>
            <w:proofErr w:type="spellEnd"/>
          </w:p>
          <w:p w:rsidR="006C0CDC" w:rsidRPr="006C0CDC" w:rsidRDefault="006C0CDC" w:rsidP="006C0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// </w:t>
            </w:r>
            <w:proofErr w:type="gram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are</w:t>
            </w:r>
            <w:proofErr w:type="gramEnd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smaller</w:t>
            </w:r>
            <w:proofErr w:type="spellEnd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and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all</w:t>
            </w:r>
            <w:proofErr w:type="spellEnd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elements</w:t>
            </w:r>
            <w:proofErr w:type="spellEnd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on</w:t>
            </w:r>
            <w:proofErr w:type="spellEnd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right</w:t>
            </w:r>
            <w:proofErr w:type="spellEnd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are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greater</w:t>
            </w:r>
            <w:proofErr w:type="spellEnd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.</w:t>
            </w:r>
          </w:p>
          <w:p w:rsidR="006C0CDC" w:rsidRPr="006C0CDC" w:rsidRDefault="006C0CDC" w:rsidP="006C0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int</w:t>
            </w:r>
            <w:proofErr w:type="spellEnd"/>
            <w:r w:rsidRPr="006C0CD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FindElement</w:t>
            </w:r>
            <w:proofErr w:type="spellEnd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(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int</w:t>
            </w:r>
            <w:proofErr w:type="spellEnd"/>
            <w:r w:rsidRPr="006C0CD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A[] ,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int</w:t>
            </w:r>
            <w:proofErr w:type="spellEnd"/>
            <w:r w:rsidRPr="006C0CD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n )</w:t>
            </w:r>
          </w:p>
          <w:p w:rsidR="006C0CDC" w:rsidRPr="006C0CDC" w:rsidRDefault="006C0CDC" w:rsidP="006C0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{</w:t>
            </w:r>
          </w:p>
          <w:p w:rsidR="006C0CDC" w:rsidRPr="006C0CDC" w:rsidRDefault="006C0CDC" w:rsidP="006C0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     //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traverse</w:t>
            </w:r>
            <w:proofErr w:type="spellEnd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array</w:t>
            </w:r>
            <w:proofErr w:type="spellEnd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elements</w:t>
            </w:r>
            <w:proofErr w:type="spellEnd"/>
          </w:p>
          <w:p w:rsidR="006C0CDC" w:rsidRPr="006C0CDC" w:rsidRDefault="006C0CDC" w:rsidP="006C0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    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for</w:t>
            </w:r>
            <w:proofErr w:type="spellEnd"/>
            <w:r w:rsidRPr="006C0CD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(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int</w:t>
            </w:r>
            <w:proofErr w:type="spellEnd"/>
            <w:r w:rsidRPr="006C0CD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i=0; i &lt; n ; i++)</w:t>
            </w:r>
          </w:p>
          <w:p w:rsidR="006C0CDC" w:rsidRPr="006C0CDC" w:rsidRDefault="006C0CDC" w:rsidP="006C0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    {</w:t>
            </w:r>
          </w:p>
          <w:p w:rsidR="006C0CDC" w:rsidRPr="006C0CDC" w:rsidRDefault="006C0CDC" w:rsidP="006C0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        //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If</w:t>
            </w:r>
            <w:proofErr w:type="spellEnd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we</w:t>
            </w:r>
            <w:proofErr w:type="spellEnd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found</w:t>
            </w:r>
            <w:proofErr w:type="spellEnd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that</w:t>
            </w:r>
            <w:proofErr w:type="spellEnd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such</w:t>
            </w:r>
            <w:proofErr w:type="spellEnd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number</w:t>
            </w:r>
            <w:proofErr w:type="spellEnd"/>
          </w:p>
          <w:p w:rsidR="006C0CDC" w:rsidRPr="006C0CDC" w:rsidRDefault="006C0CDC" w:rsidP="006C0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        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int</w:t>
            </w:r>
            <w:proofErr w:type="spellEnd"/>
            <w:r w:rsidRPr="006C0CD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flag</w:t>
            </w:r>
            <w:proofErr w:type="spellEnd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= 0 ;</w:t>
            </w:r>
          </w:p>
          <w:p w:rsidR="006C0CDC" w:rsidRPr="006C0CDC" w:rsidRDefault="006C0CDC" w:rsidP="006C0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C0CD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  <w:p w:rsidR="006C0CDC" w:rsidRPr="006C0CDC" w:rsidRDefault="006C0CDC" w:rsidP="006C0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lastRenderedPageBreak/>
              <w:t xml:space="preserve">        //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check</w:t>
            </w:r>
            <w:proofErr w:type="spellEnd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All</w:t>
            </w:r>
            <w:proofErr w:type="spellEnd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the</w:t>
            </w:r>
            <w:proofErr w:type="spellEnd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elements</w:t>
            </w:r>
            <w:proofErr w:type="spellEnd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on</w:t>
            </w:r>
            <w:proofErr w:type="spellEnd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its</w:t>
            </w:r>
            <w:proofErr w:type="spellEnd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left</w:t>
            </w:r>
            <w:proofErr w:type="spellEnd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are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smaller</w:t>
            </w:r>
            <w:proofErr w:type="spellEnd"/>
          </w:p>
          <w:p w:rsidR="006C0CDC" w:rsidRPr="006C0CDC" w:rsidRDefault="006C0CDC" w:rsidP="006C0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        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for</w:t>
            </w:r>
            <w:proofErr w:type="spellEnd"/>
            <w:r w:rsidRPr="006C0CD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(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int</w:t>
            </w:r>
            <w:proofErr w:type="spellEnd"/>
            <w:r w:rsidRPr="006C0CD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j = 0 ; j &lt; i ;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j++</w:t>
            </w:r>
            <w:proofErr w:type="spellEnd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)</w:t>
            </w:r>
          </w:p>
          <w:p w:rsidR="006C0CDC" w:rsidRPr="006C0CDC" w:rsidRDefault="006C0CDC" w:rsidP="006C0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            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if</w:t>
            </w:r>
            <w:proofErr w:type="spellEnd"/>
            <w:r w:rsidRPr="006C0CD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(A[j] &gt;= A[i] )</w:t>
            </w:r>
          </w:p>
          <w:p w:rsidR="006C0CDC" w:rsidRPr="006C0CDC" w:rsidRDefault="006C0CDC" w:rsidP="006C0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            {</w:t>
            </w:r>
          </w:p>
          <w:p w:rsidR="006C0CDC" w:rsidRPr="006C0CDC" w:rsidRDefault="006C0CDC" w:rsidP="006C0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                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flag</w:t>
            </w:r>
            <w:proofErr w:type="spellEnd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= 1 ;</w:t>
            </w:r>
          </w:p>
          <w:p w:rsidR="006C0CDC" w:rsidRPr="006C0CDC" w:rsidRDefault="006C0CDC" w:rsidP="006C0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                break;</w:t>
            </w:r>
          </w:p>
          <w:p w:rsidR="006C0CDC" w:rsidRPr="006C0CDC" w:rsidRDefault="006C0CDC" w:rsidP="006C0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            }</w:t>
            </w:r>
          </w:p>
          <w:p w:rsidR="006C0CDC" w:rsidRPr="006C0CDC" w:rsidRDefault="006C0CDC" w:rsidP="006C0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C0CD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  <w:p w:rsidR="006C0CDC" w:rsidRPr="006C0CDC" w:rsidRDefault="006C0CDC" w:rsidP="006C0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        //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check</w:t>
            </w:r>
            <w:proofErr w:type="spellEnd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All</w:t>
            </w:r>
            <w:proofErr w:type="spellEnd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the</w:t>
            </w:r>
            <w:proofErr w:type="spellEnd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elements</w:t>
            </w:r>
            <w:proofErr w:type="spellEnd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on</w:t>
            </w:r>
            <w:proofErr w:type="spellEnd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its</w:t>
            </w:r>
            <w:proofErr w:type="spellEnd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right</w:t>
            </w:r>
            <w:proofErr w:type="spellEnd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are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Greater</w:t>
            </w:r>
            <w:proofErr w:type="spellEnd"/>
          </w:p>
          <w:p w:rsidR="006C0CDC" w:rsidRPr="006C0CDC" w:rsidRDefault="006C0CDC" w:rsidP="006C0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        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for</w:t>
            </w:r>
            <w:proofErr w:type="spellEnd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(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int</w:t>
            </w:r>
            <w:proofErr w:type="spellEnd"/>
            <w:r w:rsidRPr="006C0CD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j = i + 1 ; j &lt; n;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j++</w:t>
            </w:r>
            <w:proofErr w:type="spellEnd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)</w:t>
            </w:r>
          </w:p>
          <w:p w:rsidR="006C0CDC" w:rsidRPr="006C0CDC" w:rsidRDefault="006C0CDC" w:rsidP="006C0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            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if</w:t>
            </w:r>
            <w:proofErr w:type="spellEnd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( A[j] &lt;= A[i] )</w:t>
            </w:r>
          </w:p>
          <w:p w:rsidR="006C0CDC" w:rsidRPr="006C0CDC" w:rsidRDefault="006C0CDC" w:rsidP="006C0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            {</w:t>
            </w:r>
          </w:p>
          <w:p w:rsidR="006C0CDC" w:rsidRPr="006C0CDC" w:rsidRDefault="006C0CDC" w:rsidP="006C0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                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flag</w:t>
            </w:r>
            <w:proofErr w:type="spellEnd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= 1 ;</w:t>
            </w:r>
          </w:p>
          <w:p w:rsidR="006C0CDC" w:rsidRPr="006C0CDC" w:rsidRDefault="006C0CDC" w:rsidP="006C0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                break;</w:t>
            </w:r>
          </w:p>
          <w:p w:rsidR="006C0CDC" w:rsidRPr="006C0CDC" w:rsidRDefault="006C0CDC" w:rsidP="006C0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            }</w:t>
            </w:r>
          </w:p>
          <w:p w:rsidR="006C0CDC" w:rsidRPr="006C0CDC" w:rsidRDefault="006C0CDC" w:rsidP="006C0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C0CD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  <w:p w:rsidR="006C0CDC" w:rsidRPr="006C0CDC" w:rsidRDefault="006C0CDC" w:rsidP="006C0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        //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If</w:t>
            </w:r>
            <w:proofErr w:type="spellEnd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flag</w:t>
            </w:r>
            <w:proofErr w:type="spellEnd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== 0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indicates</w:t>
            </w:r>
            <w:proofErr w:type="spellEnd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we</w:t>
            </w:r>
            <w:proofErr w:type="spellEnd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found</w:t>
            </w:r>
            <w:proofErr w:type="spellEnd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that</w:t>
            </w:r>
            <w:proofErr w:type="spellEnd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number</w:t>
            </w:r>
            <w:proofErr w:type="spellEnd"/>
          </w:p>
          <w:p w:rsidR="006C0CDC" w:rsidRPr="006C0CDC" w:rsidRDefault="006C0CDC" w:rsidP="006C0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        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if</w:t>
            </w:r>
            <w:proofErr w:type="spellEnd"/>
            <w:r w:rsidRPr="006C0CD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(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flag</w:t>
            </w:r>
            <w:proofErr w:type="spellEnd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== 0)</w:t>
            </w:r>
          </w:p>
          <w:p w:rsidR="006C0CDC" w:rsidRPr="006C0CDC" w:rsidRDefault="006C0CDC" w:rsidP="006C0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            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return</w:t>
            </w:r>
            <w:proofErr w:type="spellEnd"/>
            <w:r w:rsidRPr="006C0CD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A[i];</w:t>
            </w:r>
          </w:p>
          <w:p w:rsidR="006C0CDC" w:rsidRPr="006C0CDC" w:rsidRDefault="006C0CDC" w:rsidP="006C0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    }</w:t>
            </w:r>
          </w:p>
          <w:p w:rsidR="006C0CDC" w:rsidRPr="006C0CDC" w:rsidRDefault="006C0CDC" w:rsidP="006C0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    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return</w:t>
            </w:r>
            <w:proofErr w:type="spellEnd"/>
            <w:r w:rsidRPr="006C0CD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-1;</w:t>
            </w:r>
          </w:p>
          <w:p w:rsidR="006C0CDC" w:rsidRPr="006C0CDC" w:rsidRDefault="006C0CDC" w:rsidP="006C0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}</w:t>
            </w:r>
          </w:p>
          <w:p w:rsidR="006C0CDC" w:rsidRPr="006C0CDC" w:rsidRDefault="006C0CDC" w:rsidP="006C0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C0CD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  <w:p w:rsidR="006C0CDC" w:rsidRPr="006C0CDC" w:rsidRDefault="006C0CDC" w:rsidP="006C0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// driver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program</w:t>
            </w:r>
            <w:proofErr w:type="spellEnd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to</w:t>
            </w:r>
            <w:proofErr w:type="spellEnd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test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above</w:t>
            </w:r>
            <w:proofErr w:type="spellEnd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function</w:t>
            </w:r>
            <w:proofErr w:type="spellEnd"/>
          </w:p>
          <w:p w:rsidR="006C0CDC" w:rsidRPr="006C0CDC" w:rsidRDefault="006C0CDC" w:rsidP="006C0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int</w:t>
            </w:r>
            <w:proofErr w:type="spellEnd"/>
            <w:r w:rsidRPr="006C0CD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main</w:t>
            </w:r>
            <w:proofErr w:type="spellEnd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()</w:t>
            </w:r>
          </w:p>
          <w:p w:rsidR="006C0CDC" w:rsidRPr="006C0CDC" w:rsidRDefault="006C0CDC" w:rsidP="006C0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{</w:t>
            </w:r>
          </w:p>
          <w:p w:rsidR="006C0CDC" w:rsidRPr="006C0CDC" w:rsidRDefault="006C0CDC" w:rsidP="006C0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    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int</w:t>
            </w:r>
            <w:proofErr w:type="spellEnd"/>
            <w:r w:rsidRPr="006C0CD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A[] = {4 ,3 ,2 , 5 , 8 ,6 , 7 }   ;</w:t>
            </w:r>
          </w:p>
          <w:p w:rsidR="006C0CDC" w:rsidRPr="006C0CDC" w:rsidRDefault="006C0CDC" w:rsidP="006C0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    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int</w:t>
            </w:r>
            <w:proofErr w:type="spellEnd"/>
            <w:r w:rsidRPr="006C0CD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n =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sizeof</w:t>
            </w:r>
            <w:proofErr w:type="spellEnd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(A)/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sizeof</w:t>
            </w:r>
            <w:proofErr w:type="spellEnd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(A[0]);</w:t>
            </w:r>
          </w:p>
          <w:p w:rsidR="006C0CDC" w:rsidRPr="006C0CDC" w:rsidRDefault="006C0CDC" w:rsidP="006C0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    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cout</w:t>
            </w:r>
            <w:proofErr w:type="spellEnd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&lt;&lt;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FindElement</w:t>
            </w:r>
            <w:proofErr w:type="spellEnd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( A , n ) &lt;&lt;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endl</w:t>
            </w:r>
            <w:proofErr w:type="spellEnd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;</w:t>
            </w:r>
          </w:p>
          <w:p w:rsidR="006C0CDC" w:rsidRPr="006C0CDC" w:rsidRDefault="006C0CDC" w:rsidP="006C0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    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return</w:t>
            </w:r>
            <w:proofErr w:type="spellEnd"/>
            <w:r w:rsidRPr="006C0CD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0;</w:t>
            </w:r>
          </w:p>
          <w:p w:rsidR="006C0CDC" w:rsidRPr="006C0CDC" w:rsidRDefault="006C0CDC" w:rsidP="006C0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}</w:t>
            </w:r>
          </w:p>
        </w:tc>
      </w:tr>
    </w:tbl>
    <w:p w:rsidR="006C0CDC" w:rsidRPr="006C0CDC" w:rsidRDefault="006C0CDC" w:rsidP="006C0CD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s-AR"/>
        </w:rPr>
      </w:pPr>
      <w:proofErr w:type="spellStart"/>
      <w:r w:rsidRPr="006C0CDC">
        <w:rPr>
          <w:rFonts w:ascii="Times New Roman" w:eastAsia="Times New Roman" w:hAnsi="Times New Roman" w:cs="Times New Roman"/>
          <w:sz w:val="20"/>
          <w:szCs w:val="20"/>
          <w:lang w:eastAsia="es-AR"/>
        </w:rPr>
        <w:lastRenderedPageBreak/>
        <w:t>Run</w:t>
      </w:r>
      <w:proofErr w:type="spellEnd"/>
      <w:r w:rsidRPr="006C0CDC">
        <w:rPr>
          <w:rFonts w:ascii="Times New Roman" w:eastAsia="Times New Roman" w:hAnsi="Times New Roman" w:cs="Times New Roman"/>
          <w:sz w:val="20"/>
          <w:szCs w:val="20"/>
          <w:lang w:eastAsia="es-AR"/>
        </w:rPr>
        <w:t xml:space="preserve"> </w:t>
      </w:r>
      <w:proofErr w:type="spellStart"/>
      <w:r w:rsidRPr="006C0CDC">
        <w:rPr>
          <w:rFonts w:ascii="Times New Roman" w:eastAsia="Times New Roman" w:hAnsi="Times New Roman" w:cs="Times New Roman"/>
          <w:sz w:val="20"/>
          <w:szCs w:val="20"/>
          <w:lang w:eastAsia="es-AR"/>
        </w:rPr>
        <w:t>on</w:t>
      </w:r>
      <w:proofErr w:type="spellEnd"/>
      <w:r w:rsidRPr="006C0CDC">
        <w:rPr>
          <w:rFonts w:ascii="Times New Roman" w:eastAsia="Times New Roman" w:hAnsi="Times New Roman" w:cs="Times New Roman"/>
          <w:sz w:val="20"/>
          <w:szCs w:val="20"/>
          <w:lang w:eastAsia="es-AR"/>
        </w:rPr>
        <w:t xml:space="preserve"> IDE</w:t>
      </w:r>
    </w:p>
    <w:p w:rsidR="006C0CDC" w:rsidRPr="006C0CDC" w:rsidRDefault="006C0CDC" w:rsidP="006C0CDC">
      <w:pPr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>Output:</w:t>
      </w:r>
    </w:p>
    <w:p w:rsidR="006C0CDC" w:rsidRPr="006C0CDC" w:rsidRDefault="006C0CDC" w:rsidP="006C0CDC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6C0CD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5</w:t>
      </w:r>
    </w:p>
    <w:p w:rsidR="006C0CDC" w:rsidRPr="006C0CDC" w:rsidRDefault="006C0CDC" w:rsidP="006C0CD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Time </w:t>
      </w:r>
      <w:proofErr w:type="spellStart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>complexity</w:t>
      </w:r>
      <w:proofErr w:type="spellEnd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gramStart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>O(</w:t>
      </w:r>
      <w:proofErr w:type="gramEnd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>n</w:t>
      </w:r>
      <w:r w:rsidRPr="006C0CDC">
        <w:rPr>
          <w:rFonts w:ascii="Times New Roman" w:eastAsia="Times New Roman" w:hAnsi="Times New Roman" w:cs="Times New Roman"/>
          <w:sz w:val="17"/>
          <w:szCs w:val="17"/>
          <w:bdr w:val="none" w:sz="0" w:space="0" w:color="auto" w:frame="1"/>
          <w:vertAlign w:val="superscript"/>
          <w:lang w:eastAsia="es-AR"/>
        </w:rPr>
        <w:t>2</w:t>
      </w:r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>)</w:t>
      </w:r>
    </w:p>
    <w:p w:rsidR="006C0CDC" w:rsidRPr="006C0CDC" w:rsidRDefault="006C0CDC" w:rsidP="006C0CD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6C0CDC">
        <w:rPr>
          <w:rFonts w:ascii="Times New Roman" w:eastAsia="Times New Roman" w:hAnsi="Times New Roman" w:cs="Times New Roman"/>
          <w:b/>
          <w:bCs/>
          <w:sz w:val="23"/>
          <w:szCs w:val="23"/>
          <w:bdr w:val="none" w:sz="0" w:space="0" w:color="auto" w:frame="1"/>
          <w:lang w:eastAsia="es-AR"/>
        </w:rPr>
        <w:t>Efficient</w:t>
      </w:r>
      <w:proofErr w:type="spellEnd"/>
      <w:r w:rsidRPr="006C0CDC">
        <w:rPr>
          <w:rFonts w:ascii="Times New Roman" w:eastAsia="Times New Roman" w:hAnsi="Times New Roman" w:cs="Times New Roman"/>
          <w:b/>
          <w:bCs/>
          <w:sz w:val="23"/>
          <w:szCs w:val="23"/>
          <w:bdr w:val="none" w:sz="0" w:space="0" w:color="auto" w:frame="1"/>
          <w:lang w:eastAsia="es-AR"/>
        </w:rPr>
        <w:t xml:space="preserve"> </w:t>
      </w:r>
      <w:proofErr w:type="spellStart"/>
      <w:r w:rsidRPr="006C0CDC">
        <w:rPr>
          <w:rFonts w:ascii="Times New Roman" w:eastAsia="Times New Roman" w:hAnsi="Times New Roman" w:cs="Times New Roman"/>
          <w:b/>
          <w:bCs/>
          <w:sz w:val="23"/>
          <w:szCs w:val="23"/>
          <w:bdr w:val="none" w:sz="0" w:space="0" w:color="auto" w:frame="1"/>
          <w:lang w:eastAsia="es-AR"/>
        </w:rPr>
        <w:t>solution</w:t>
      </w:r>
      <w:proofErr w:type="spellEnd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>take</w:t>
      </w:r>
      <w:proofErr w:type="spellEnd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O(n) time.</w:t>
      </w:r>
    </w:p>
    <w:p w:rsidR="006C0CDC" w:rsidRPr="006C0CDC" w:rsidRDefault="006C0CDC" w:rsidP="006C0CDC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s-AR"/>
        </w:rPr>
      </w:pPr>
      <w:proofErr w:type="spellStart"/>
      <w:r w:rsidRPr="006C0CDC">
        <w:rPr>
          <w:rFonts w:ascii="Times New Roman" w:eastAsia="Times New Roman" w:hAnsi="Times New Roman" w:cs="Times New Roman"/>
          <w:sz w:val="20"/>
          <w:szCs w:val="20"/>
          <w:lang w:eastAsia="es-AR"/>
        </w:rPr>
        <w:t>Create</w:t>
      </w:r>
      <w:proofErr w:type="spellEnd"/>
      <w:r w:rsidRPr="006C0CDC">
        <w:rPr>
          <w:rFonts w:ascii="Times New Roman" w:eastAsia="Times New Roman" w:hAnsi="Times New Roman" w:cs="Times New Roman"/>
          <w:sz w:val="20"/>
          <w:szCs w:val="20"/>
          <w:lang w:eastAsia="es-AR"/>
        </w:rPr>
        <w:t xml:space="preserve"> </w:t>
      </w:r>
      <w:proofErr w:type="spellStart"/>
      <w:r w:rsidRPr="006C0CDC">
        <w:rPr>
          <w:rFonts w:ascii="Times New Roman" w:eastAsia="Times New Roman" w:hAnsi="Times New Roman" w:cs="Times New Roman"/>
          <w:sz w:val="20"/>
          <w:szCs w:val="20"/>
          <w:lang w:eastAsia="es-AR"/>
        </w:rPr>
        <w:t>an</w:t>
      </w:r>
      <w:proofErr w:type="spellEnd"/>
      <w:r w:rsidRPr="006C0CDC">
        <w:rPr>
          <w:rFonts w:ascii="Times New Roman" w:eastAsia="Times New Roman" w:hAnsi="Times New Roman" w:cs="Times New Roman"/>
          <w:sz w:val="20"/>
          <w:szCs w:val="20"/>
          <w:lang w:eastAsia="es-AR"/>
        </w:rPr>
        <w:t xml:space="preserve"> </w:t>
      </w:r>
      <w:proofErr w:type="spellStart"/>
      <w:r w:rsidRPr="006C0CDC">
        <w:rPr>
          <w:rFonts w:ascii="Times New Roman" w:eastAsia="Times New Roman" w:hAnsi="Times New Roman" w:cs="Times New Roman"/>
          <w:sz w:val="20"/>
          <w:szCs w:val="20"/>
          <w:lang w:eastAsia="es-AR"/>
        </w:rPr>
        <w:t>auxiliary</w:t>
      </w:r>
      <w:proofErr w:type="spellEnd"/>
      <w:r w:rsidRPr="006C0CDC">
        <w:rPr>
          <w:rFonts w:ascii="Times New Roman" w:eastAsia="Times New Roman" w:hAnsi="Times New Roman" w:cs="Times New Roman"/>
          <w:sz w:val="20"/>
          <w:szCs w:val="20"/>
          <w:lang w:eastAsia="es-AR"/>
        </w:rPr>
        <w:t xml:space="preserve"> </w:t>
      </w:r>
      <w:proofErr w:type="spellStart"/>
      <w:r w:rsidRPr="006C0CDC">
        <w:rPr>
          <w:rFonts w:ascii="Times New Roman" w:eastAsia="Times New Roman" w:hAnsi="Times New Roman" w:cs="Times New Roman"/>
          <w:sz w:val="20"/>
          <w:szCs w:val="20"/>
          <w:lang w:eastAsia="es-AR"/>
        </w:rPr>
        <w:t>array</w:t>
      </w:r>
      <w:proofErr w:type="spellEnd"/>
      <w:r w:rsidRPr="006C0CDC">
        <w:rPr>
          <w:rFonts w:ascii="Times New Roman" w:eastAsia="Times New Roman" w:hAnsi="Times New Roman" w:cs="Times New Roman"/>
          <w:sz w:val="20"/>
          <w:szCs w:val="20"/>
          <w:lang w:eastAsia="es-AR"/>
        </w:rPr>
        <w:t xml:space="preserve"> </w:t>
      </w:r>
      <w:proofErr w:type="gramStart"/>
      <w:r w:rsidRPr="006C0CDC">
        <w:rPr>
          <w:rFonts w:ascii="Times New Roman" w:eastAsia="Times New Roman" w:hAnsi="Times New Roman" w:cs="Times New Roman"/>
          <w:sz w:val="20"/>
          <w:szCs w:val="20"/>
          <w:lang w:eastAsia="es-AR"/>
        </w:rPr>
        <w:t>‘GE[</w:t>
      </w:r>
      <w:proofErr w:type="gramEnd"/>
      <w:r w:rsidRPr="006C0CDC">
        <w:rPr>
          <w:rFonts w:ascii="Times New Roman" w:eastAsia="Times New Roman" w:hAnsi="Times New Roman" w:cs="Times New Roman"/>
          <w:sz w:val="20"/>
          <w:szCs w:val="20"/>
          <w:lang w:eastAsia="es-AR"/>
        </w:rPr>
        <w:t xml:space="preserve">]’. </w:t>
      </w:r>
      <w:proofErr w:type="gramStart"/>
      <w:r w:rsidRPr="006C0CDC">
        <w:rPr>
          <w:rFonts w:ascii="Times New Roman" w:eastAsia="Times New Roman" w:hAnsi="Times New Roman" w:cs="Times New Roman"/>
          <w:sz w:val="20"/>
          <w:szCs w:val="20"/>
          <w:lang w:eastAsia="es-AR"/>
        </w:rPr>
        <w:t>GE[</w:t>
      </w:r>
      <w:proofErr w:type="gramEnd"/>
      <w:r w:rsidRPr="006C0CDC">
        <w:rPr>
          <w:rFonts w:ascii="Times New Roman" w:eastAsia="Times New Roman" w:hAnsi="Times New Roman" w:cs="Times New Roman"/>
          <w:sz w:val="20"/>
          <w:szCs w:val="20"/>
          <w:lang w:eastAsia="es-AR"/>
        </w:rPr>
        <w:t xml:space="preserve">] </w:t>
      </w:r>
      <w:proofErr w:type="spellStart"/>
      <w:r w:rsidRPr="006C0CDC">
        <w:rPr>
          <w:rFonts w:ascii="Times New Roman" w:eastAsia="Times New Roman" w:hAnsi="Times New Roman" w:cs="Times New Roman"/>
          <w:sz w:val="20"/>
          <w:szCs w:val="20"/>
          <w:lang w:eastAsia="es-AR"/>
        </w:rPr>
        <w:t>should</w:t>
      </w:r>
      <w:proofErr w:type="spellEnd"/>
      <w:r w:rsidRPr="006C0CDC">
        <w:rPr>
          <w:rFonts w:ascii="Times New Roman" w:eastAsia="Times New Roman" w:hAnsi="Times New Roman" w:cs="Times New Roman"/>
          <w:sz w:val="20"/>
          <w:szCs w:val="20"/>
          <w:lang w:eastAsia="es-AR"/>
        </w:rPr>
        <w:t xml:space="preserve"> </w:t>
      </w:r>
      <w:proofErr w:type="spellStart"/>
      <w:r w:rsidRPr="006C0CDC">
        <w:rPr>
          <w:rFonts w:ascii="Times New Roman" w:eastAsia="Times New Roman" w:hAnsi="Times New Roman" w:cs="Times New Roman"/>
          <w:sz w:val="20"/>
          <w:szCs w:val="20"/>
          <w:lang w:eastAsia="es-AR"/>
        </w:rPr>
        <w:t>store</w:t>
      </w:r>
      <w:proofErr w:type="spellEnd"/>
      <w:r w:rsidRPr="006C0CDC">
        <w:rPr>
          <w:rFonts w:ascii="Times New Roman" w:eastAsia="Times New Roman" w:hAnsi="Times New Roman" w:cs="Times New Roman"/>
          <w:sz w:val="20"/>
          <w:szCs w:val="20"/>
          <w:lang w:eastAsia="es-AR"/>
        </w:rPr>
        <w:t xml:space="preserve"> </w:t>
      </w:r>
      <w:proofErr w:type="spellStart"/>
      <w:r w:rsidRPr="006C0CDC">
        <w:rPr>
          <w:rFonts w:ascii="Times New Roman" w:eastAsia="Times New Roman" w:hAnsi="Times New Roman" w:cs="Times New Roman"/>
          <w:sz w:val="20"/>
          <w:szCs w:val="20"/>
          <w:lang w:eastAsia="es-AR"/>
        </w:rPr>
        <w:t>the</w:t>
      </w:r>
      <w:proofErr w:type="spellEnd"/>
      <w:r w:rsidRPr="006C0CDC">
        <w:rPr>
          <w:rFonts w:ascii="Times New Roman" w:eastAsia="Times New Roman" w:hAnsi="Times New Roman" w:cs="Times New Roman"/>
          <w:sz w:val="20"/>
          <w:szCs w:val="20"/>
          <w:lang w:eastAsia="es-AR"/>
        </w:rPr>
        <w:t xml:space="preserve"> </w:t>
      </w:r>
      <w:proofErr w:type="spellStart"/>
      <w:r w:rsidRPr="006C0CDC">
        <w:rPr>
          <w:rFonts w:ascii="Times New Roman" w:eastAsia="Times New Roman" w:hAnsi="Times New Roman" w:cs="Times New Roman"/>
          <w:sz w:val="20"/>
          <w:szCs w:val="20"/>
          <w:lang w:eastAsia="es-AR"/>
        </w:rPr>
        <w:t>element</w:t>
      </w:r>
      <w:proofErr w:type="spellEnd"/>
      <w:r w:rsidRPr="006C0CDC">
        <w:rPr>
          <w:rFonts w:ascii="Times New Roman" w:eastAsia="Times New Roman" w:hAnsi="Times New Roman" w:cs="Times New Roman"/>
          <w:sz w:val="20"/>
          <w:szCs w:val="20"/>
          <w:lang w:eastAsia="es-AR"/>
        </w:rPr>
        <w:t xml:space="preserve"> </w:t>
      </w:r>
      <w:proofErr w:type="spellStart"/>
      <w:r w:rsidRPr="006C0CDC">
        <w:rPr>
          <w:rFonts w:ascii="Times New Roman" w:eastAsia="Times New Roman" w:hAnsi="Times New Roman" w:cs="Times New Roman"/>
          <w:sz w:val="20"/>
          <w:szCs w:val="20"/>
          <w:lang w:eastAsia="es-AR"/>
        </w:rPr>
        <w:t>which</w:t>
      </w:r>
      <w:proofErr w:type="spellEnd"/>
      <w:r w:rsidRPr="006C0CDC">
        <w:rPr>
          <w:rFonts w:ascii="Times New Roman" w:eastAsia="Times New Roman" w:hAnsi="Times New Roman" w:cs="Times New Roman"/>
          <w:sz w:val="20"/>
          <w:szCs w:val="20"/>
          <w:lang w:eastAsia="es-AR"/>
        </w:rPr>
        <w:t xml:space="preserve"> </w:t>
      </w:r>
      <w:proofErr w:type="spellStart"/>
      <w:r w:rsidRPr="006C0CDC">
        <w:rPr>
          <w:rFonts w:ascii="Times New Roman" w:eastAsia="Times New Roman" w:hAnsi="Times New Roman" w:cs="Times New Roman"/>
          <w:sz w:val="20"/>
          <w:szCs w:val="20"/>
          <w:lang w:eastAsia="es-AR"/>
        </w:rPr>
        <w:t>is</w:t>
      </w:r>
      <w:proofErr w:type="spellEnd"/>
      <w:r w:rsidRPr="006C0CDC">
        <w:rPr>
          <w:rFonts w:ascii="Times New Roman" w:eastAsia="Times New Roman" w:hAnsi="Times New Roman" w:cs="Times New Roman"/>
          <w:sz w:val="20"/>
          <w:szCs w:val="20"/>
          <w:lang w:eastAsia="es-AR"/>
        </w:rPr>
        <w:t xml:space="preserve"> </w:t>
      </w:r>
      <w:proofErr w:type="spellStart"/>
      <w:r w:rsidRPr="006C0CDC">
        <w:rPr>
          <w:rFonts w:ascii="Times New Roman" w:eastAsia="Times New Roman" w:hAnsi="Times New Roman" w:cs="Times New Roman"/>
          <w:sz w:val="20"/>
          <w:szCs w:val="20"/>
          <w:lang w:eastAsia="es-AR"/>
        </w:rPr>
        <w:t>greater</w:t>
      </w:r>
      <w:proofErr w:type="spellEnd"/>
      <w:r w:rsidRPr="006C0CDC">
        <w:rPr>
          <w:rFonts w:ascii="Times New Roman" w:eastAsia="Times New Roman" w:hAnsi="Times New Roman" w:cs="Times New Roman"/>
          <w:sz w:val="20"/>
          <w:szCs w:val="20"/>
          <w:lang w:eastAsia="es-AR"/>
        </w:rPr>
        <w:t xml:space="preserve"> </w:t>
      </w:r>
      <w:proofErr w:type="spellStart"/>
      <w:r w:rsidRPr="006C0CDC">
        <w:rPr>
          <w:rFonts w:ascii="Times New Roman" w:eastAsia="Times New Roman" w:hAnsi="Times New Roman" w:cs="Times New Roman"/>
          <w:sz w:val="20"/>
          <w:szCs w:val="20"/>
          <w:lang w:eastAsia="es-AR"/>
        </w:rPr>
        <w:t>than</w:t>
      </w:r>
      <w:proofErr w:type="spellEnd"/>
      <w:r w:rsidRPr="006C0CDC">
        <w:rPr>
          <w:rFonts w:ascii="Times New Roman" w:eastAsia="Times New Roman" w:hAnsi="Times New Roman" w:cs="Times New Roman"/>
          <w:sz w:val="20"/>
          <w:szCs w:val="20"/>
          <w:lang w:eastAsia="es-AR"/>
        </w:rPr>
        <w:t xml:space="preserve"> A[i] and </w:t>
      </w:r>
      <w:proofErr w:type="spellStart"/>
      <w:r w:rsidRPr="006C0CDC">
        <w:rPr>
          <w:rFonts w:ascii="Times New Roman" w:eastAsia="Times New Roman" w:hAnsi="Times New Roman" w:cs="Times New Roman"/>
          <w:sz w:val="20"/>
          <w:szCs w:val="20"/>
          <w:lang w:eastAsia="es-AR"/>
        </w:rPr>
        <w:t>is</w:t>
      </w:r>
      <w:proofErr w:type="spellEnd"/>
      <w:r w:rsidRPr="006C0CDC">
        <w:rPr>
          <w:rFonts w:ascii="Times New Roman" w:eastAsia="Times New Roman" w:hAnsi="Times New Roman" w:cs="Times New Roman"/>
          <w:sz w:val="20"/>
          <w:szCs w:val="20"/>
          <w:lang w:eastAsia="es-AR"/>
        </w:rPr>
        <w:t xml:space="preserve"> </w:t>
      </w:r>
      <w:proofErr w:type="spellStart"/>
      <w:r w:rsidRPr="006C0CDC">
        <w:rPr>
          <w:rFonts w:ascii="Times New Roman" w:eastAsia="Times New Roman" w:hAnsi="Times New Roman" w:cs="Times New Roman"/>
          <w:sz w:val="20"/>
          <w:szCs w:val="20"/>
          <w:lang w:eastAsia="es-AR"/>
        </w:rPr>
        <w:t>on</w:t>
      </w:r>
      <w:proofErr w:type="spellEnd"/>
      <w:r w:rsidRPr="006C0CDC">
        <w:rPr>
          <w:rFonts w:ascii="Times New Roman" w:eastAsia="Times New Roman" w:hAnsi="Times New Roman" w:cs="Times New Roman"/>
          <w:sz w:val="20"/>
          <w:szCs w:val="20"/>
          <w:lang w:eastAsia="es-AR"/>
        </w:rPr>
        <w:t xml:space="preserve"> </w:t>
      </w:r>
      <w:proofErr w:type="spellStart"/>
      <w:r w:rsidRPr="006C0CDC">
        <w:rPr>
          <w:rFonts w:ascii="Times New Roman" w:eastAsia="Times New Roman" w:hAnsi="Times New Roman" w:cs="Times New Roman"/>
          <w:sz w:val="20"/>
          <w:szCs w:val="20"/>
          <w:lang w:eastAsia="es-AR"/>
        </w:rPr>
        <w:t>left</w:t>
      </w:r>
      <w:proofErr w:type="spellEnd"/>
      <w:r w:rsidRPr="006C0CDC">
        <w:rPr>
          <w:rFonts w:ascii="Times New Roman" w:eastAsia="Times New Roman" w:hAnsi="Times New Roman" w:cs="Times New Roman"/>
          <w:sz w:val="20"/>
          <w:szCs w:val="20"/>
          <w:lang w:eastAsia="es-AR"/>
        </w:rPr>
        <w:t xml:space="preserve"> </w:t>
      </w:r>
      <w:proofErr w:type="spellStart"/>
      <w:r w:rsidRPr="006C0CDC">
        <w:rPr>
          <w:rFonts w:ascii="Times New Roman" w:eastAsia="Times New Roman" w:hAnsi="Times New Roman" w:cs="Times New Roman"/>
          <w:sz w:val="20"/>
          <w:szCs w:val="20"/>
          <w:lang w:eastAsia="es-AR"/>
        </w:rPr>
        <w:t>side</w:t>
      </w:r>
      <w:proofErr w:type="spellEnd"/>
      <w:r w:rsidRPr="006C0CDC">
        <w:rPr>
          <w:rFonts w:ascii="Times New Roman" w:eastAsia="Times New Roman" w:hAnsi="Times New Roman" w:cs="Times New Roman"/>
          <w:sz w:val="20"/>
          <w:szCs w:val="20"/>
          <w:lang w:eastAsia="es-AR"/>
        </w:rPr>
        <w:t xml:space="preserve"> of A[i].</w:t>
      </w:r>
    </w:p>
    <w:p w:rsidR="006C0CDC" w:rsidRPr="006C0CDC" w:rsidRDefault="006C0CDC" w:rsidP="006C0CDC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s-AR"/>
        </w:rPr>
      </w:pPr>
      <w:proofErr w:type="spellStart"/>
      <w:r w:rsidRPr="006C0CDC">
        <w:rPr>
          <w:rFonts w:ascii="Times New Roman" w:eastAsia="Times New Roman" w:hAnsi="Times New Roman" w:cs="Times New Roman"/>
          <w:sz w:val="20"/>
          <w:szCs w:val="20"/>
          <w:lang w:eastAsia="es-AR"/>
        </w:rPr>
        <w:t>Create</w:t>
      </w:r>
      <w:proofErr w:type="spellEnd"/>
      <w:r w:rsidRPr="006C0CDC">
        <w:rPr>
          <w:rFonts w:ascii="Times New Roman" w:eastAsia="Times New Roman" w:hAnsi="Times New Roman" w:cs="Times New Roman"/>
          <w:sz w:val="20"/>
          <w:szCs w:val="20"/>
          <w:lang w:eastAsia="es-AR"/>
        </w:rPr>
        <w:t xml:space="preserve"> </w:t>
      </w:r>
      <w:proofErr w:type="spellStart"/>
      <w:r w:rsidRPr="006C0CDC">
        <w:rPr>
          <w:rFonts w:ascii="Times New Roman" w:eastAsia="Times New Roman" w:hAnsi="Times New Roman" w:cs="Times New Roman"/>
          <w:sz w:val="20"/>
          <w:szCs w:val="20"/>
          <w:lang w:eastAsia="es-AR"/>
        </w:rPr>
        <w:t>an</w:t>
      </w:r>
      <w:proofErr w:type="spellEnd"/>
      <w:r w:rsidRPr="006C0CDC">
        <w:rPr>
          <w:rFonts w:ascii="Times New Roman" w:eastAsia="Times New Roman" w:hAnsi="Times New Roman" w:cs="Times New Roman"/>
          <w:sz w:val="20"/>
          <w:szCs w:val="20"/>
          <w:lang w:eastAsia="es-AR"/>
        </w:rPr>
        <w:t xml:space="preserve"> </w:t>
      </w:r>
      <w:proofErr w:type="spellStart"/>
      <w:r w:rsidRPr="006C0CDC">
        <w:rPr>
          <w:rFonts w:ascii="Times New Roman" w:eastAsia="Times New Roman" w:hAnsi="Times New Roman" w:cs="Times New Roman"/>
          <w:sz w:val="20"/>
          <w:szCs w:val="20"/>
          <w:lang w:eastAsia="es-AR"/>
        </w:rPr>
        <w:t>another</w:t>
      </w:r>
      <w:proofErr w:type="spellEnd"/>
      <w:r w:rsidRPr="006C0CDC">
        <w:rPr>
          <w:rFonts w:ascii="Times New Roman" w:eastAsia="Times New Roman" w:hAnsi="Times New Roman" w:cs="Times New Roman"/>
          <w:sz w:val="20"/>
          <w:szCs w:val="20"/>
          <w:lang w:eastAsia="es-AR"/>
        </w:rPr>
        <w:t xml:space="preserve"> </w:t>
      </w:r>
      <w:proofErr w:type="spellStart"/>
      <w:r w:rsidRPr="006C0CDC">
        <w:rPr>
          <w:rFonts w:ascii="Times New Roman" w:eastAsia="Times New Roman" w:hAnsi="Times New Roman" w:cs="Times New Roman"/>
          <w:sz w:val="20"/>
          <w:szCs w:val="20"/>
          <w:lang w:eastAsia="es-AR"/>
        </w:rPr>
        <w:t>Auxliary</w:t>
      </w:r>
      <w:proofErr w:type="spellEnd"/>
      <w:r w:rsidRPr="006C0CDC">
        <w:rPr>
          <w:rFonts w:ascii="Times New Roman" w:eastAsia="Times New Roman" w:hAnsi="Times New Roman" w:cs="Times New Roman"/>
          <w:sz w:val="20"/>
          <w:szCs w:val="20"/>
          <w:lang w:eastAsia="es-AR"/>
        </w:rPr>
        <w:t xml:space="preserve"> </w:t>
      </w:r>
      <w:proofErr w:type="spellStart"/>
      <w:r w:rsidRPr="006C0CDC">
        <w:rPr>
          <w:rFonts w:ascii="Times New Roman" w:eastAsia="Times New Roman" w:hAnsi="Times New Roman" w:cs="Times New Roman"/>
          <w:sz w:val="20"/>
          <w:szCs w:val="20"/>
          <w:lang w:eastAsia="es-AR"/>
        </w:rPr>
        <w:t>array</w:t>
      </w:r>
      <w:proofErr w:type="spellEnd"/>
      <w:r w:rsidRPr="006C0CDC">
        <w:rPr>
          <w:rFonts w:ascii="Times New Roman" w:eastAsia="Times New Roman" w:hAnsi="Times New Roman" w:cs="Times New Roman"/>
          <w:sz w:val="20"/>
          <w:szCs w:val="20"/>
          <w:lang w:eastAsia="es-AR"/>
        </w:rPr>
        <w:t xml:space="preserve"> </w:t>
      </w:r>
      <w:proofErr w:type="gramStart"/>
      <w:r w:rsidRPr="006C0CDC">
        <w:rPr>
          <w:rFonts w:ascii="Times New Roman" w:eastAsia="Times New Roman" w:hAnsi="Times New Roman" w:cs="Times New Roman"/>
          <w:sz w:val="20"/>
          <w:szCs w:val="20"/>
          <w:lang w:eastAsia="es-AR"/>
        </w:rPr>
        <w:t>‘SE[</w:t>
      </w:r>
      <w:proofErr w:type="gramEnd"/>
      <w:r w:rsidRPr="006C0CDC">
        <w:rPr>
          <w:rFonts w:ascii="Times New Roman" w:eastAsia="Times New Roman" w:hAnsi="Times New Roman" w:cs="Times New Roman"/>
          <w:sz w:val="20"/>
          <w:szCs w:val="20"/>
          <w:lang w:eastAsia="es-AR"/>
        </w:rPr>
        <w:t xml:space="preserve">]’. SE[i] </w:t>
      </w:r>
      <w:proofErr w:type="spellStart"/>
      <w:r w:rsidRPr="006C0CDC">
        <w:rPr>
          <w:rFonts w:ascii="Times New Roman" w:eastAsia="Times New Roman" w:hAnsi="Times New Roman" w:cs="Times New Roman"/>
          <w:sz w:val="20"/>
          <w:szCs w:val="20"/>
          <w:lang w:eastAsia="es-AR"/>
        </w:rPr>
        <w:t>should</w:t>
      </w:r>
      <w:proofErr w:type="spellEnd"/>
      <w:r w:rsidRPr="006C0CDC">
        <w:rPr>
          <w:rFonts w:ascii="Times New Roman" w:eastAsia="Times New Roman" w:hAnsi="Times New Roman" w:cs="Times New Roman"/>
          <w:sz w:val="20"/>
          <w:szCs w:val="20"/>
          <w:lang w:eastAsia="es-AR"/>
        </w:rPr>
        <w:t xml:space="preserve"> </w:t>
      </w:r>
      <w:proofErr w:type="spellStart"/>
      <w:r w:rsidRPr="006C0CDC">
        <w:rPr>
          <w:rFonts w:ascii="Times New Roman" w:eastAsia="Times New Roman" w:hAnsi="Times New Roman" w:cs="Times New Roman"/>
          <w:sz w:val="20"/>
          <w:szCs w:val="20"/>
          <w:lang w:eastAsia="es-AR"/>
        </w:rPr>
        <w:t>store</w:t>
      </w:r>
      <w:proofErr w:type="spellEnd"/>
      <w:r w:rsidRPr="006C0CDC">
        <w:rPr>
          <w:rFonts w:ascii="Times New Roman" w:eastAsia="Times New Roman" w:hAnsi="Times New Roman" w:cs="Times New Roman"/>
          <w:sz w:val="20"/>
          <w:szCs w:val="20"/>
          <w:lang w:eastAsia="es-AR"/>
        </w:rPr>
        <w:t xml:space="preserve"> </w:t>
      </w:r>
      <w:proofErr w:type="spellStart"/>
      <w:r w:rsidRPr="006C0CDC">
        <w:rPr>
          <w:rFonts w:ascii="Times New Roman" w:eastAsia="Times New Roman" w:hAnsi="Times New Roman" w:cs="Times New Roman"/>
          <w:sz w:val="20"/>
          <w:szCs w:val="20"/>
          <w:lang w:eastAsia="es-AR"/>
        </w:rPr>
        <w:t>the</w:t>
      </w:r>
      <w:proofErr w:type="spellEnd"/>
      <w:r w:rsidRPr="006C0CDC">
        <w:rPr>
          <w:rFonts w:ascii="Times New Roman" w:eastAsia="Times New Roman" w:hAnsi="Times New Roman" w:cs="Times New Roman"/>
          <w:sz w:val="20"/>
          <w:szCs w:val="20"/>
          <w:lang w:eastAsia="es-AR"/>
        </w:rPr>
        <w:t xml:space="preserve"> </w:t>
      </w:r>
      <w:proofErr w:type="spellStart"/>
      <w:r w:rsidRPr="006C0CDC">
        <w:rPr>
          <w:rFonts w:ascii="Times New Roman" w:eastAsia="Times New Roman" w:hAnsi="Times New Roman" w:cs="Times New Roman"/>
          <w:sz w:val="20"/>
          <w:szCs w:val="20"/>
          <w:lang w:eastAsia="es-AR"/>
        </w:rPr>
        <w:t>element</w:t>
      </w:r>
      <w:proofErr w:type="spellEnd"/>
      <w:r w:rsidRPr="006C0CDC">
        <w:rPr>
          <w:rFonts w:ascii="Times New Roman" w:eastAsia="Times New Roman" w:hAnsi="Times New Roman" w:cs="Times New Roman"/>
          <w:sz w:val="20"/>
          <w:szCs w:val="20"/>
          <w:lang w:eastAsia="es-AR"/>
        </w:rPr>
        <w:t xml:space="preserve"> </w:t>
      </w:r>
      <w:proofErr w:type="spellStart"/>
      <w:r w:rsidRPr="006C0CDC">
        <w:rPr>
          <w:rFonts w:ascii="Times New Roman" w:eastAsia="Times New Roman" w:hAnsi="Times New Roman" w:cs="Times New Roman"/>
          <w:sz w:val="20"/>
          <w:szCs w:val="20"/>
          <w:lang w:eastAsia="es-AR"/>
        </w:rPr>
        <w:t>which</w:t>
      </w:r>
      <w:proofErr w:type="spellEnd"/>
      <w:r w:rsidRPr="006C0CDC">
        <w:rPr>
          <w:rFonts w:ascii="Times New Roman" w:eastAsia="Times New Roman" w:hAnsi="Times New Roman" w:cs="Times New Roman"/>
          <w:sz w:val="20"/>
          <w:szCs w:val="20"/>
          <w:lang w:eastAsia="es-AR"/>
        </w:rPr>
        <w:t xml:space="preserve"> </w:t>
      </w:r>
      <w:proofErr w:type="spellStart"/>
      <w:r w:rsidRPr="006C0CDC">
        <w:rPr>
          <w:rFonts w:ascii="Times New Roman" w:eastAsia="Times New Roman" w:hAnsi="Times New Roman" w:cs="Times New Roman"/>
          <w:sz w:val="20"/>
          <w:szCs w:val="20"/>
          <w:lang w:eastAsia="es-AR"/>
        </w:rPr>
        <w:t>is</w:t>
      </w:r>
      <w:proofErr w:type="spellEnd"/>
      <w:r w:rsidRPr="006C0CDC">
        <w:rPr>
          <w:rFonts w:ascii="Times New Roman" w:eastAsia="Times New Roman" w:hAnsi="Times New Roman" w:cs="Times New Roman"/>
          <w:sz w:val="20"/>
          <w:szCs w:val="20"/>
          <w:lang w:eastAsia="es-AR"/>
        </w:rPr>
        <w:t xml:space="preserve"> </w:t>
      </w:r>
      <w:proofErr w:type="spellStart"/>
      <w:r w:rsidRPr="006C0CDC">
        <w:rPr>
          <w:rFonts w:ascii="Times New Roman" w:eastAsia="Times New Roman" w:hAnsi="Times New Roman" w:cs="Times New Roman"/>
          <w:sz w:val="20"/>
          <w:szCs w:val="20"/>
          <w:lang w:eastAsia="es-AR"/>
        </w:rPr>
        <w:t>smaller</w:t>
      </w:r>
      <w:proofErr w:type="spellEnd"/>
      <w:r w:rsidRPr="006C0CDC">
        <w:rPr>
          <w:rFonts w:ascii="Times New Roman" w:eastAsia="Times New Roman" w:hAnsi="Times New Roman" w:cs="Times New Roman"/>
          <w:sz w:val="20"/>
          <w:szCs w:val="20"/>
          <w:lang w:eastAsia="es-AR"/>
        </w:rPr>
        <w:t xml:space="preserve"> </w:t>
      </w:r>
      <w:proofErr w:type="spellStart"/>
      <w:r w:rsidRPr="006C0CDC">
        <w:rPr>
          <w:rFonts w:ascii="Times New Roman" w:eastAsia="Times New Roman" w:hAnsi="Times New Roman" w:cs="Times New Roman"/>
          <w:sz w:val="20"/>
          <w:szCs w:val="20"/>
          <w:lang w:eastAsia="es-AR"/>
        </w:rPr>
        <w:t>than</w:t>
      </w:r>
      <w:proofErr w:type="spellEnd"/>
      <w:r w:rsidRPr="006C0CDC">
        <w:rPr>
          <w:rFonts w:ascii="Times New Roman" w:eastAsia="Times New Roman" w:hAnsi="Times New Roman" w:cs="Times New Roman"/>
          <w:sz w:val="20"/>
          <w:szCs w:val="20"/>
          <w:lang w:eastAsia="es-AR"/>
        </w:rPr>
        <w:t xml:space="preserve"> A[i] and </w:t>
      </w:r>
      <w:proofErr w:type="spellStart"/>
      <w:r w:rsidRPr="006C0CDC">
        <w:rPr>
          <w:rFonts w:ascii="Times New Roman" w:eastAsia="Times New Roman" w:hAnsi="Times New Roman" w:cs="Times New Roman"/>
          <w:sz w:val="20"/>
          <w:szCs w:val="20"/>
          <w:lang w:eastAsia="es-AR"/>
        </w:rPr>
        <w:t>is</w:t>
      </w:r>
      <w:proofErr w:type="spellEnd"/>
      <w:r w:rsidRPr="006C0CDC">
        <w:rPr>
          <w:rFonts w:ascii="Times New Roman" w:eastAsia="Times New Roman" w:hAnsi="Times New Roman" w:cs="Times New Roman"/>
          <w:sz w:val="20"/>
          <w:szCs w:val="20"/>
          <w:lang w:eastAsia="es-AR"/>
        </w:rPr>
        <w:t xml:space="preserve"> </w:t>
      </w:r>
      <w:proofErr w:type="spellStart"/>
      <w:r w:rsidRPr="006C0CDC">
        <w:rPr>
          <w:rFonts w:ascii="Times New Roman" w:eastAsia="Times New Roman" w:hAnsi="Times New Roman" w:cs="Times New Roman"/>
          <w:sz w:val="20"/>
          <w:szCs w:val="20"/>
          <w:lang w:eastAsia="es-AR"/>
        </w:rPr>
        <w:t>on</w:t>
      </w:r>
      <w:proofErr w:type="spellEnd"/>
      <w:r w:rsidRPr="006C0CDC">
        <w:rPr>
          <w:rFonts w:ascii="Times New Roman" w:eastAsia="Times New Roman" w:hAnsi="Times New Roman" w:cs="Times New Roman"/>
          <w:sz w:val="20"/>
          <w:szCs w:val="20"/>
          <w:lang w:eastAsia="es-AR"/>
        </w:rPr>
        <w:t xml:space="preserve"> </w:t>
      </w:r>
      <w:proofErr w:type="spellStart"/>
      <w:r w:rsidRPr="006C0CDC">
        <w:rPr>
          <w:rFonts w:ascii="Times New Roman" w:eastAsia="Times New Roman" w:hAnsi="Times New Roman" w:cs="Times New Roman"/>
          <w:sz w:val="20"/>
          <w:szCs w:val="20"/>
          <w:lang w:eastAsia="es-AR"/>
        </w:rPr>
        <w:t>right</w:t>
      </w:r>
      <w:proofErr w:type="spellEnd"/>
      <w:r w:rsidRPr="006C0CDC">
        <w:rPr>
          <w:rFonts w:ascii="Times New Roman" w:eastAsia="Times New Roman" w:hAnsi="Times New Roman" w:cs="Times New Roman"/>
          <w:sz w:val="20"/>
          <w:szCs w:val="20"/>
          <w:lang w:eastAsia="es-AR"/>
        </w:rPr>
        <w:t xml:space="preserve"> </w:t>
      </w:r>
      <w:proofErr w:type="spellStart"/>
      <w:r w:rsidRPr="006C0CDC">
        <w:rPr>
          <w:rFonts w:ascii="Times New Roman" w:eastAsia="Times New Roman" w:hAnsi="Times New Roman" w:cs="Times New Roman"/>
          <w:sz w:val="20"/>
          <w:szCs w:val="20"/>
          <w:lang w:eastAsia="es-AR"/>
        </w:rPr>
        <w:t>side</w:t>
      </w:r>
      <w:proofErr w:type="spellEnd"/>
      <w:r w:rsidRPr="006C0CDC">
        <w:rPr>
          <w:rFonts w:ascii="Times New Roman" w:eastAsia="Times New Roman" w:hAnsi="Times New Roman" w:cs="Times New Roman"/>
          <w:sz w:val="20"/>
          <w:szCs w:val="20"/>
          <w:lang w:eastAsia="es-AR"/>
        </w:rPr>
        <w:t xml:space="preserve"> of A[i].</w:t>
      </w:r>
    </w:p>
    <w:p w:rsidR="006C0CDC" w:rsidRPr="006C0CDC" w:rsidRDefault="006C0CDC" w:rsidP="006C0CDC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s-AR"/>
        </w:rPr>
      </w:pPr>
      <w:proofErr w:type="spellStart"/>
      <w:r w:rsidRPr="006C0CDC">
        <w:rPr>
          <w:rFonts w:ascii="Times New Roman" w:eastAsia="Times New Roman" w:hAnsi="Times New Roman" w:cs="Times New Roman"/>
          <w:sz w:val="20"/>
          <w:szCs w:val="20"/>
          <w:lang w:eastAsia="es-AR"/>
        </w:rPr>
        <w:t>Find</w:t>
      </w:r>
      <w:proofErr w:type="spellEnd"/>
      <w:r w:rsidRPr="006C0CDC">
        <w:rPr>
          <w:rFonts w:ascii="Times New Roman" w:eastAsia="Times New Roman" w:hAnsi="Times New Roman" w:cs="Times New Roman"/>
          <w:sz w:val="20"/>
          <w:szCs w:val="20"/>
          <w:lang w:eastAsia="es-AR"/>
        </w:rPr>
        <w:t xml:space="preserve"> </w:t>
      </w:r>
      <w:proofErr w:type="spellStart"/>
      <w:r w:rsidRPr="006C0CDC">
        <w:rPr>
          <w:rFonts w:ascii="Times New Roman" w:eastAsia="Times New Roman" w:hAnsi="Times New Roman" w:cs="Times New Roman"/>
          <w:sz w:val="20"/>
          <w:szCs w:val="20"/>
          <w:lang w:eastAsia="es-AR"/>
        </w:rPr>
        <w:t>element</w:t>
      </w:r>
      <w:proofErr w:type="spellEnd"/>
      <w:r w:rsidRPr="006C0CDC">
        <w:rPr>
          <w:rFonts w:ascii="Times New Roman" w:eastAsia="Times New Roman" w:hAnsi="Times New Roman" w:cs="Times New Roman"/>
          <w:sz w:val="20"/>
          <w:szCs w:val="20"/>
          <w:lang w:eastAsia="es-AR"/>
        </w:rPr>
        <w:t xml:space="preserve"> in </w:t>
      </w:r>
      <w:proofErr w:type="spellStart"/>
      <w:r w:rsidRPr="006C0CDC">
        <w:rPr>
          <w:rFonts w:ascii="Times New Roman" w:eastAsia="Times New Roman" w:hAnsi="Times New Roman" w:cs="Times New Roman"/>
          <w:sz w:val="20"/>
          <w:szCs w:val="20"/>
          <w:lang w:eastAsia="es-AR"/>
        </w:rPr>
        <w:t>array</w:t>
      </w:r>
      <w:proofErr w:type="spellEnd"/>
      <w:r w:rsidRPr="006C0CDC">
        <w:rPr>
          <w:rFonts w:ascii="Times New Roman" w:eastAsia="Times New Roman" w:hAnsi="Times New Roman" w:cs="Times New Roman"/>
          <w:sz w:val="20"/>
          <w:szCs w:val="20"/>
          <w:lang w:eastAsia="es-AR"/>
        </w:rPr>
        <w:t xml:space="preserve"> </w:t>
      </w:r>
      <w:proofErr w:type="spellStart"/>
      <w:r w:rsidRPr="006C0CDC">
        <w:rPr>
          <w:rFonts w:ascii="Times New Roman" w:eastAsia="Times New Roman" w:hAnsi="Times New Roman" w:cs="Times New Roman"/>
          <w:sz w:val="20"/>
          <w:szCs w:val="20"/>
          <w:lang w:eastAsia="es-AR"/>
        </w:rPr>
        <w:t>that</w:t>
      </w:r>
      <w:proofErr w:type="spellEnd"/>
      <w:r w:rsidRPr="006C0CDC">
        <w:rPr>
          <w:rFonts w:ascii="Times New Roman" w:eastAsia="Times New Roman" w:hAnsi="Times New Roman" w:cs="Times New Roman"/>
          <w:sz w:val="20"/>
          <w:szCs w:val="20"/>
          <w:lang w:eastAsia="es-AR"/>
        </w:rPr>
        <w:t xml:space="preserve"> </w:t>
      </w:r>
      <w:proofErr w:type="spellStart"/>
      <w:r w:rsidRPr="006C0CDC">
        <w:rPr>
          <w:rFonts w:ascii="Times New Roman" w:eastAsia="Times New Roman" w:hAnsi="Times New Roman" w:cs="Times New Roman"/>
          <w:sz w:val="20"/>
          <w:szCs w:val="20"/>
          <w:lang w:eastAsia="es-AR"/>
        </w:rPr>
        <w:t>hold</w:t>
      </w:r>
      <w:proofErr w:type="spellEnd"/>
      <w:r w:rsidRPr="006C0CDC">
        <w:rPr>
          <w:rFonts w:ascii="Times New Roman" w:eastAsia="Times New Roman" w:hAnsi="Times New Roman" w:cs="Times New Roman"/>
          <w:sz w:val="20"/>
          <w:szCs w:val="20"/>
          <w:lang w:eastAsia="es-AR"/>
        </w:rPr>
        <w:t xml:space="preserve"> </w:t>
      </w:r>
      <w:proofErr w:type="spellStart"/>
      <w:r w:rsidRPr="006C0CDC">
        <w:rPr>
          <w:rFonts w:ascii="Times New Roman" w:eastAsia="Times New Roman" w:hAnsi="Times New Roman" w:cs="Times New Roman"/>
          <w:sz w:val="20"/>
          <w:szCs w:val="20"/>
          <w:lang w:eastAsia="es-AR"/>
        </w:rPr>
        <w:t>condition</w:t>
      </w:r>
      <w:proofErr w:type="spellEnd"/>
      <w:r w:rsidRPr="006C0CDC">
        <w:rPr>
          <w:rFonts w:ascii="Times New Roman" w:eastAsia="Times New Roman" w:hAnsi="Times New Roman" w:cs="Times New Roman"/>
          <w:sz w:val="20"/>
          <w:szCs w:val="20"/>
          <w:lang w:eastAsia="es-AR"/>
        </w:rPr>
        <w:t xml:space="preserve"> </w:t>
      </w:r>
      <w:proofErr w:type="gramStart"/>
      <w:r w:rsidRPr="006C0CDC">
        <w:rPr>
          <w:rFonts w:ascii="Times New Roman" w:eastAsia="Times New Roman" w:hAnsi="Times New Roman" w:cs="Times New Roman"/>
          <w:sz w:val="20"/>
          <w:szCs w:val="20"/>
          <w:lang w:eastAsia="es-AR"/>
        </w:rPr>
        <w:t>GE[</w:t>
      </w:r>
      <w:proofErr w:type="gramEnd"/>
      <w:r w:rsidRPr="006C0CDC">
        <w:rPr>
          <w:rFonts w:ascii="Times New Roman" w:eastAsia="Times New Roman" w:hAnsi="Times New Roman" w:cs="Times New Roman"/>
          <w:sz w:val="20"/>
          <w:szCs w:val="20"/>
          <w:lang w:eastAsia="es-AR"/>
        </w:rPr>
        <w:t>i-1] &lt; A[i] &lt; SE[i+1].</w:t>
      </w:r>
    </w:p>
    <w:p w:rsidR="006C0CDC" w:rsidRPr="006C0CDC" w:rsidRDefault="006C0CDC" w:rsidP="006C0CDC">
      <w:pPr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>Below</w:t>
      </w:r>
      <w:proofErr w:type="spellEnd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>c++</w:t>
      </w:r>
      <w:proofErr w:type="spellEnd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>implementation</w:t>
      </w:r>
      <w:proofErr w:type="spellEnd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>above</w:t>
      </w:r>
      <w:proofErr w:type="spellEnd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gramStart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>idea :</w:t>
      </w:r>
      <w:proofErr w:type="gramEnd"/>
    </w:p>
    <w:tbl>
      <w:tblPr>
        <w:tblW w:w="58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80"/>
      </w:tblGrid>
      <w:tr w:rsidR="006C0CDC" w:rsidRPr="006C0CDC" w:rsidTr="006C0CDC">
        <w:tc>
          <w:tcPr>
            <w:tcW w:w="5880" w:type="dxa"/>
            <w:vAlign w:val="center"/>
            <w:hideMark/>
          </w:tcPr>
          <w:p w:rsidR="006C0CDC" w:rsidRPr="006C0CDC" w:rsidRDefault="006C0CDC" w:rsidP="006C0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// Simple C++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program</w:t>
            </w:r>
            <w:proofErr w:type="spellEnd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to</w:t>
            </w:r>
            <w:proofErr w:type="spellEnd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find</w:t>
            </w:r>
            <w:proofErr w:type="spellEnd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a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partition</w:t>
            </w:r>
            <w:proofErr w:type="spellEnd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point</w:t>
            </w:r>
            <w:proofErr w:type="spellEnd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in</w:t>
            </w:r>
          </w:p>
          <w:p w:rsidR="006C0CDC" w:rsidRPr="006C0CDC" w:rsidRDefault="006C0CDC" w:rsidP="006C0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//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an</w:t>
            </w:r>
            <w:proofErr w:type="spellEnd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array</w:t>
            </w:r>
            <w:proofErr w:type="spellEnd"/>
          </w:p>
          <w:p w:rsidR="006C0CDC" w:rsidRPr="006C0CDC" w:rsidRDefault="006C0CDC" w:rsidP="006C0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#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include</w:t>
            </w:r>
            <w:proofErr w:type="spellEnd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&lt;bits/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stdc</w:t>
            </w:r>
            <w:proofErr w:type="spellEnd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++.h&gt;</w:t>
            </w:r>
          </w:p>
          <w:p w:rsidR="006C0CDC" w:rsidRPr="006C0CDC" w:rsidRDefault="006C0CDC" w:rsidP="006C0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using</w:t>
            </w:r>
            <w:proofErr w:type="spellEnd"/>
            <w:r w:rsidRPr="006C0CD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namespace</w:t>
            </w:r>
            <w:proofErr w:type="spellEnd"/>
            <w:r w:rsidRPr="006C0CD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std</w:t>
            </w:r>
            <w:proofErr w:type="spellEnd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;</w:t>
            </w:r>
          </w:p>
          <w:p w:rsidR="006C0CDC" w:rsidRPr="006C0CDC" w:rsidRDefault="006C0CDC" w:rsidP="006C0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C0CD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  <w:p w:rsidR="006C0CDC" w:rsidRPr="006C0CDC" w:rsidRDefault="006C0CDC" w:rsidP="006C0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//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Returns</w:t>
            </w:r>
            <w:proofErr w:type="spellEnd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an</w:t>
            </w:r>
            <w:proofErr w:type="spellEnd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element</w:t>
            </w:r>
            <w:proofErr w:type="spellEnd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that</w:t>
            </w:r>
            <w:proofErr w:type="spellEnd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has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all</w:t>
            </w:r>
            <w:proofErr w:type="spellEnd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the</w:t>
            </w:r>
            <w:proofErr w:type="spellEnd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element</w:t>
            </w:r>
            <w:proofErr w:type="spellEnd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lastRenderedPageBreak/>
              <w:t>to</w:t>
            </w:r>
            <w:proofErr w:type="spellEnd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its</w:t>
            </w:r>
            <w:proofErr w:type="spellEnd"/>
          </w:p>
          <w:p w:rsidR="006C0CDC" w:rsidRPr="006C0CDC" w:rsidRDefault="006C0CDC" w:rsidP="006C0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//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left</w:t>
            </w:r>
            <w:proofErr w:type="spellEnd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smaller</w:t>
            </w:r>
            <w:proofErr w:type="spellEnd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and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to</w:t>
            </w:r>
            <w:proofErr w:type="spellEnd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its</w:t>
            </w:r>
            <w:proofErr w:type="spellEnd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right</w:t>
            </w:r>
            <w:proofErr w:type="spellEnd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greater</w:t>
            </w:r>
            <w:proofErr w:type="spellEnd"/>
          </w:p>
          <w:p w:rsidR="006C0CDC" w:rsidRPr="006C0CDC" w:rsidRDefault="006C0CDC" w:rsidP="006C0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int</w:t>
            </w:r>
            <w:proofErr w:type="spellEnd"/>
            <w:r w:rsidRPr="006C0CD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FindElement</w:t>
            </w:r>
            <w:proofErr w:type="spellEnd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(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int</w:t>
            </w:r>
            <w:proofErr w:type="spellEnd"/>
            <w:r w:rsidRPr="006C0CD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A[],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int</w:t>
            </w:r>
            <w:proofErr w:type="spellEnd"/>
            <w:r w:rsidRPr="006C0CD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n)</w:t>
            </w:r>
          </w:p>
          <w:p w:rsidR="006C0CDC" w:rsidRPr="006C0CDC" w:rsidRDefault="006C0CDC" w:rsidP="006C0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{</w:t>
            </w:r>
          </w:p>
          <w:p w:rsidR="006C0CDC" w:rsidRPr="006C0CDC" w:rsidRDefault="006C0CDC" w:rsidP="006C0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    //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Create</w:t>
            </w:r>
            <w:proofErr w:type="spellEnd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an</w:t>
            </w:r>
            <w:proofErr w:type="spellEnd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array</w:t>
            </w:r>
            <w:proofErr w:type="spellEnd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'SE[]'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that</w:t>
            </w:r>
            <w:proofErr w:type="spellEnd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will</w:t>
            </w:r>
            <w:proofErr w:type="spellEnd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store</w:t>
            </w:r>
            <w:proofErr w:type="spellEnd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smaller</w:t>
            </w:r>
            <w:proofErr w:type="spellEnd"/>
          </w:p>
          <w:p w:rsidR="006C0CDC" w:rsidRPr="006C0CDC" w:rsidRDefault="006C0CDC" w:rsidP="006C0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    // </w:t>
            </w:r>
            <w:proofErr w:type="spellStart"/>
            <w:proofErr w:type="gram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element</w:t>
            </w:r>
            <w:proofErr w:type="spellEnd"/>
            <w:proofErr w:type="gramEnd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on</w:t>
            </w:r>
            <w:proofErr w:type="spellEnd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right</w:t>
            </w:r>
            <w:proofErr w:type="spellEnd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side</w:t>
            </w:r>
            <w:proofErr w:type="spellEnd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.</w:t>
            </w:r>
          </w:p>
          <w:p w:rsidR="006C0CDC" w:rsidRPr="006C0CDC" w:rsidRDefault="006C0CDC" w:rsidP="006C0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    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int</w:t>
            </w:r>
            <w:proofErr w:type="spellEnd"/>
            <w:r w:rsidRPr="006C0CD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SE[n];</w:t>
            </w:r>
          </w:p>
          <w:p w:rsidR="006C0CDC" w:rsidRPr="006C0CDC" w:rsidRDefault="006C0CDC" w:rsidP="006C0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C0CD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  <w:p w:rsidR="006C0CDC" w:rsidRPr="006C0CDC" w:rsidRDefault="006C0CDC" w:rsidP="006C0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    //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Create</w:t>
            </w:r>
            <w:proofErr w:type="spellEnd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an</w:t>
            </w:r>
            <w:proofErr w:type="spellEnd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another</w:t>
            </w:r>
            <w:proofErr w:type="spellEnd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array</w:t>
            </w:r>
            <w:proofErr w:type="spellEnd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'GE[]'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that</w:t>
            </w:r>
            <w:proofErr w:type="spellEnd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will</w:t>
            </w:r>
            <w:proofErr w:type="spellEnd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store</w:t>
            </w:r>
            <w:proofErr w:type="spellEnd"/>
          </w:p>
          <w:p w:rsidR="006C0CDC" w:rsidRPr="006C0CDC" w:rsidRDefault="006C0CDC" w:rsidP="006C0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    // </w:t>
            </w:r>
            <w:proofErr w:type="spellStart"/>
            <w:proofErr w:type="gram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greatest</w:t>
            </w:r>
            <w:proofErr w:type="spellEnd"/>
            <w:proofErr w:type="gramEnd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element</w:t>
            </w:r>
            <w:proofErr w:type="spellEnd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on</w:t>
            </w:r>
            <w:proofErr w:type="spellEnd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left</w:t>
            </w:r>
            <w:proofErr w:type="spellEnd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side</w:t>
            </w:r>
            <w:proofErr w:type="spellEnd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.</w:t>
            </w:r>
          </w:p>
          <w:p w:rsidR="006C0CDC" w:rsidRPr="006C0CDC" w:rsidRDefault="006C0CDC" w:rsidP="006C0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    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int</w:t>
            </w:r>
            <w:proofErr w:type="spellEnd"/>
            <w:r w:rsidRPr="006C0CD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GE[n];</w:t>
            </w:r>
          </w:p>
          <w:p w:rsidR="006C0CDC" w:rsidRPr="006C0CDC" w:rsidRDefault="006C0CDC" w:rsidP="006C0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C0CD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  <w:p w:rsidR="006C0CDC" w:rsidRPr="006C0CDC" w:rsidRDefault="006C0CDC" w:rsidP="006C0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    //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initalize</w:t>
            </w:r>
            <w:proofErr w:type="spellEnd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first</w:t>
            </w:r>
            <w:proofErr w:type="spellEnd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and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last</w:t>
            </w:r>
            <w:proofErr w:type="spellEnd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index</w:t>
            </w:r>
            <w:proofErr w:type="spellEnd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of SE[] , GE[]</w:t>
            </w:r>
          </w:p>
          <w:p w:rsidR="006C0CDC" w:rsidRPr="006C0CDC" w:rsidRDefault="006C0CDC" w:rsidP="006C0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    GE[0] = A[0];</w:t>
            </w:r>
          </w:p>
          <w:p w:rsidR="006C0CDC" w:rsidRPr="006C0CDC" w:rsidRDefault="006C0CDC" w:rsidP="006C0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    SE[n-1] = A[n-1];</w:t>
            </w:r>
          </w:p>
          <w:p w:rsidR="006C0CDC" w:rsidRPr="006C0CDC" w:rsidRDefault="006C0CDC" w:rsidP="006C0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C0CD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  <w:p w:rsidR="006C0CDC" w:rsidRPr="006C0CDC" w:rsidRDefault="006C0CDC" w:rsidP="006C0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    //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store</w:t>
            </w:r>
            <w:proofErr w:type="spellEnd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greatest</w:t>
            </w:r>
            <w:proofErr w:type="spellEnd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element</w:t>
            </w:r>
            <w:proofErr w:type="spellEnd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from</w:t>
            </w:r>
            <w:proofErr w:type="spellEnd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left</w:t>
            </w:r>
            <w:proofErr w:type="spellEnd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to</w:t>
            </w:r>
            <w:proofErr w:type="spellEnd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right</w:t>
            </w:r>
            <w:proofErr w:type="spellEnd"/>
          </w:p>
          <w:p w:rsidR="006C0CDC" w:rsidRPr="006C0CDC" w:rsidRDefault="006C0CDC" w:rsidP="006C0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    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for</w:t>
            </w:r>
            <w:proofErr w:type="spellEnd"/>
            <w:r w:rsidRPr="006C0CD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(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int</w:t>
            </w:r>
            <w:proofErr w:type="spellEnd"/>
            <w:r w:rsidRPr="006C0CD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i=1; i&lt;n ; i++)</w:t>
            </w:r>
          </w:p>
          <w:p w:rsidR="006C0CDC" w:rsidRPr="006C0CDC" w:rsidRDefault="006C0CDC" w:rsidP="006C0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    {</w:t>
            </w:r>
          </w:p>
          <w:p w:rsidR="006C0CDC" w:rsidRPr="006C0CDC" w:rsidRDefault="006C0CDC" w:rsidP="006C0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        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if</w:t>
            </w:r>
            <w:proofErr w:type="spellEnd"/>
            <w:r w:rsidRPr="006C0CD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(GE[i-1] &lt; A[i])</w:t>
            </w:r>
          </w:p>
          <w:p w:rsidR="006C0CDC" w:rsidRPr="006C0CDC" w:rsidRDefault="006C0CDC" w:rsidP="006C0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            GE[i] = A[i];</w:t>
            </w:r>
          </w:p>
          <w:p w:rsidR="006C0CDC" w:rsidRPr="006C0CDC" w:rsidRDefault="006C0CDC" w:rsidP="006C0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        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else</w:t>
            </w:r>
            <w:proofErr w:type="spellEnd"/>
          </w:p>
          <w:p w:rsidR="006C0CDC" w:rsidRPr="006C0CDC" w:rsidRDefault="006C0CDC" w:rsidP="006C0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            GE[i] = GE[i-1];</w:t>
            </w:r>
          </w:p>
          <w:p w:rsidR="006C0CDC" w:rsidRPr="006C0CDC" w:rsidRDefault="006C0CDC" w:rsidP="006C0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    }</w:t>
            </w:r>
          </w:p>
          <w:p w:rsidR="006C0CDC" w:rsidRPr="006C0CDC" w:rsidRDefault="006C0CDC" w:rsidP="006C0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C0CD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  <w:p w:rsidR="006C0CDC" w:rsidRPr="006C0CDC" w:rsidRDefault="006C0CDC" w:rsidP="006C0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    //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store</w:t>
            </w:r>
            <w:proofErr w:type="spellEnd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smallest</w:t>
            </w:r>
            <w:proofErr w:type="spellEnd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element</w:t>
            </w:r>
            <w:proofErr w:type="spellEnd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from</w:t>
            </w:r>
            <w:proofErr w:type="spellEnd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right</w:t>
            </w:r>
            <w:proofErr w:type="spellEnd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to</w:t>
            </w:r>
            <w:proofErr w:type="spellEnd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left</w:t>
            </w:r>
            <w:proofErr w:type="spellEnd"/>
          </w:p>
          <w:p w:rsidR="006C0CDC" w:rsidRPr="006C0CDC" w:rsidRDefault="006C0CDC" w:rsidP="006C0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    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for</w:t>
            </w:r>
            <w:proofErr w:type="spellEnd"/>
            <w:r w:rsidRPr="006C0CD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(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int</w:t>
            </w:r>
            <w:proofErr w:type="spellEnd"/>
            <w:r w:rsidRPr="006C0CD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i = n-2 ; i &gt;= 0 ; i-- )</w:t>
            </w:r>
          </w:p>
          <w:p w:rsidR="006C0CDC" w:rsidRPr="006C0CDC" w:rsidRDefault="006C0CDC" w:rsidP="006C0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    {</w:t>
            </w:r>
          </w:p>
          <w:p w:rsidR="006C0CDC" w:rsidRPr="006C0CDC" w:rsidRDefault="006C0CDC" w:rsidP="006C0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        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if</w:t>
            </w:r>
            <w:proofErr w:type="spellEnd"/>
            <w:r w:rsidRPr="006C0CD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(A[i] &lt; SE[i+1])</w:t>
            </w:r>
          </w:p>
          <w:p w:rsidR="006C0CDC" w:rsidRPr="006C0CDC" w:rsidRDefault="006C0CDC" w:rsidP="006C0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            SE[i] = A[i];</w:t>
            </w:r>
          </w:p>
          <w:p w:rsidR="006C0CDC" w:rsidRPr="006C0CDC" w:rsidRDefault="006C0CDC" w:rsidP="006C0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        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else</w:t>
            </w:r>
            <w:proofErr w:type="spellEnd"/>
          </w:p>
          <w:p w:rsidR="006C0CDC" w:rsidRPr="006C0CDC" w:rsidRDefault="006C0CDC" w:rsidP="006C0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            SE[i] = SE[i+1];</w:t>
            </w:r>
          </w:p>
          <w:p w:rsidR="006C0CDC" w:rsidRPr="006C0CDC" w:rsidRDefault="006C0CDC" w:rsidP="006C0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    }</w:t>
            </w:r>
          </w:p>
          <w:p w:rsidR="006C0CDC" w:rsidRPr="006C0CDC" w:rsidRDefault="006C0CDC" w:rsidP="006C0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C0CD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  <w:p w:rsidR="006C0CDC" w:rsidRPr="006C0CDC" w:rsidRDefault="006C0CDC" w:rsidP="006C0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    //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Now</w:t>
            </w:r>
            <w:proofErr w:type="spellEnd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find</w:t>
            </w:r>
            <w:proofErr w:type="spellEnd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a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number</w:t>
            </w:r>
            <w:proofErr w:type="spellEnd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which</w:t>
            </w:r>
            <w:proofErr w:type="spellEnd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is</w:t>
            </w:r>
            <w:proofErr w:type="spellEnd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greater</w:t>
            </w:r>
            <w:proofErr w:type="spellEnd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then</w:t>
            </w:r>
            <w:proofErr w:type="spellEnd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all</w:t>
            </w:r>
            <w:proofErr w:type="spellEnd"/>
          </w:p>
          <w:p w:rsidR="006C0CDC" w:rsidRPr="006C0CDC" w:rsidRDefault="006C0CDC" w:rsidP="006C0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    //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elements</w:t>
            </w:r>
            <w:proofErr w:type="spellEnd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at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it's</w:t>
            </w:r>
            <w:proofErr w:type="spellEnd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left</w:t>
            </w:r>
            <w:proofErr w:type="spellEnd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and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smaller</w:t>
            </w:r>
            <w:proofErr w:type="spellEnd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the</w:t>
            </w:r>
            <w:proofErr w:type="spellEnd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all</w:t>
            </w:r>
            <w:proofErr w:type="spellEnd"/>
          </w:p>
          <w:p w:rsidR="006C0CDC" w:rsidRPr="006C0CDC" w:rsidRDefault="006C0CDC" w:rsidP="006C0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    //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then</w:t>
            </w:r>
            <w:proofErr w:type="spellEnd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elements</w:t>
            </w:r>
            <w:proofErr w:type="spellEnd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to</w:t>
            </w:r>
            <w:proofErr w:type="spellEnd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it's</w:t>
            </w:r>
            <w:proofErr w:type="spellEnd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right</w:t>
            </w:r>
            <w:proofErr w:type="spellEnd"/>
          </w:p>
          <w:p w:rsidR="006C0CDC" w:rsidRPr="006C0CDC" w:rsidRDefault="006C0CDC" w:rsidP="006C0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    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for</w:t>
            </w:r>
            <w:proofErr w:type="spellEnd"/>
            <w:r w:rsidRPr="006C0CD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(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int</w:t>
            </w:r>
            <w:proofErr w:type="spellEnd"/>
            <w:r w:rsidRPr="006C0CD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j =0 ; j &lt;n ;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j++</w:t>
            </w:r>
            <w:proofErr w:type="spellEnd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)</w:t>
            </w:r>
          </w:p>
          <w:p w:rsidR="006C0CDC" w:rsidRPr="006C0CDC" w:rsidRDefault="006C0CDC" w:rsidP="006C0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    {</w:t>
            </w:r>
          </w:p>
          <w:p w:rsidR="006C0CDC" w:rsidRPr="006C0CDC" w:rsidRDefault="006C0CDC" w:rsidP="006C0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        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if</w:t>
            </w:r>
            <w:proofErr w:type="spellEnd"/>
            <w:r w:rsidRPr="006C0CD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( ( j == 0  &amp;&amp; A[j] &lt; SE[j+1] ) ||</w:t>
            </w:r>
          </w:p>
          <w:p w:rsidR="006C0CDC" w:rsidRPr="006C0CDC" w:rsidRDefault="006C0CDC" w:rsidP="006C0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            ( j == n-1 &amp;&amp; A[j] &gt; GE[j-1] ) ||</w:t>
            </w:r>
          </w:p>
          <w:p w:rsidR="006C0CDC" w:rsidRPr="006C0CDC" w:rsidRDefault="006C0CDC" w:rsidP="006C0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            ( A[j] &lt; SE[j+1] &amp;&amp; A[j] &gt; GE[j-1] ) )</w:t>
            </w:r>
          </w:p>
          <w:p w:rsidR="006C0CDC" w:rsidRPr="006C0CDC" w:rsidRDefault="006C0CDC" w:rsidP="006C0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            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return</w:t>
            </w:r>
            <w:proofErr w:type="spellEnd"/>
            <w:r w:rsidRPr="006C0CD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A[j];</w:t>
            </w:r>
          </w:p>
          <w:p w:rsidR="006C0CDC" w:rsidRPr="006C0CDC" w:rsidRDefault="006C0CDC" w:rsidP="006C0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    }</w:t>
            </w:r>
          </w:p>
          <w:p w:rsidR="006C0CDC" w:rsidRPr="006C0CDC" w:rsidRDefault="006C0CDC" w:rsidP="006C0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C0CD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  <w:p w:rsidR="006C0CDC" w:rsidRPr="006C0CDC" w:rsidRDefault="006C0CDC" w:rsidP="006C0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    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return</w:t>
            </w:r>
            <w:proofErr w:type="spellEnd"/>
            <w:r w:rsidRPr="006C0CD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-1;</w:t>
            </w:r>
          </w:p>
          <w:p w:rsidR="006C0CDC" w:rsidRPr="006C0CDC" w:rsidRDefault="006C0CDC" w:rsidP="006C0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}</w:t>
            </w:r>
          </w:p>
          <w:p w:rsidR="006C0CDC" w:rsidRPr="006C0CDC" w:rsidRDefault="006C0CDC" w:rsidP="006C0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C0CD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  <w:p w:rsidR="006C0CDC" w:rsidRPr="006C0CDC" w:rsidRDefault="006C0CDC" w:rsidP="006C0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// driver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program</w:t>
            </w:r>
            <w:proofErr w:type="spellEnd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to</w:t>
            </w:r>
            <w:proofErr w:type="spellEnd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test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above</w:t>
            </w:r>
            <w:proofErr w:type="spellEnd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function</w:t>
            </w:r>
            <w:proofErr w:type="spellEnd"/>
          </w:p>
          <w:p w:rsidR="006C0CDC" w:rsidRPr="006C0CDC" w:rsidRDefault="006C0CDC" w:rsidP="006C0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int</w:t>
            </w:r>
            <w:proofErr w:type="spellEnd"/>
            <w:r w:rsidRPr="006C0CD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main</w:t>
            </w:r>
            <w:proofErr w:type="spellEnd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()</w:t>
            </w:r>
          </w:p>
          <w:p w:rsidR="006C0CDC" w:rsidRPr="006C0CDC" w:rsidRDefault="006C0CDC" w:rsidP="006C0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lastRenderedPageBreak/>
              <w:t>{</w:t>
            </w:r>
          </w:p>
          <w:p w:rsidR="006C0CDC" w:rsidRPr="006C0CDC" w:rsidRDefault="006C0CDC" w:rsidP="006C0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    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int</w:t>
            </w:r>
            <w:proofErr w:type="spellEnd"/>
            <w:r w:rsidRPr="006C0CD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A[] = {4, 3, 2, 5 , 8 ,6 , 7 } ;</w:t>
            </w:r>
          </w:p>
          <w:p w:rsidR="006C0CDC" w:rsidRPr="006C0CDC" w:rsidRDefault="006C0CDC" w:rsidP="006C0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    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int</w:t>
            </w:r>
            <w:proofErr w:type="spellEnd"/>
            <w:r w:rsidRPr="006C0CD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n =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sizeof</w:t>
            </w:r>
            <w:proofErr w:type="spellEnd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(A)/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sizeof</w:t>
            </w:r>
            <w:proofErr w:type="spellEnd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(A[0]);</w:t>
            </w:r>
          </w:p>
          <w:p w:rsidR="006C0CDC" w:rsidRPr="006C0CDC" w:rsidRDefault="006C0CDC" w:rsidP="006C0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    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cout</w:t>
            </w:r>
            <w:proofErr w:type="spellEnd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&lt;&lt;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FindElement</w:t>
            </w:r>
            <w:proofErr w:type="spellEnd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( A , n ) &lt;&lt; 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endl</w:t>
            </w:r>
            <w:proofErr w:type="spellEnd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;</w:t>
            </w:r>
          </w:p>
          <w:p w:rsidR="006C0CDC" w:rsidRPr="006C0CDC" w:rsidRDefault="006C0CDC" w:rsidP="006C0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    </w:t>
            </w:r>
            <w:proofErr w:type="spellStart"/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return</w:t>
            </w:r>
            <w:proofErr w:type="spellEnd"/>
            <w:r w:rsidRPr="006C0CD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0;</w:t>
            </w:r>
          </w:p>
          <w:p w:rsidR="006C0CDC" w:rsidRPr="006C0CDC" w:rsidRDefault="006C0CDC" w:rsidP="006C0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C0CDC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}</w:t>
            </w:r>
          </w:p>
        </w:tc>
      </w:tr>
    </w:tbl>
    <w:p w:rsidR="006C0CDC" w:rsidRPr="006C0CDC" w:rsidRDefault="006C0CDC" w:rsidP="006C0CD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s-AR"/>
        </w:rPr>
      </w:pPr>
      <w:proofErr w:type="spellStart"/>
      <w:r w:rsidRPr="006C0CDC">
        <w:rPr>
          <w:rFonts w:ascii="Times New Roman" w:eastAsia="Times New Roman" w:hAnsi="Times New Roman" w:cs="Times New Roman"/>
          <w:sz w:val="20"/>
          <w:szCs w:val="20"/>
          <w:lang w:eastAsia="es-AR"/>
        </w:rPr>
        <w:lastRenderedPageBreak/>
        <w:t>Run</w:t>
      </w:r>
      <w:proofErr w:type="spellEnd"/>
      <w:r w:rsidRPr="006C0CDC">
        <w:rPr>
          <w:rFonts w:ascii="Times New Roman" w:eastAsia="Times New Roman" w:hAnsi="Times New Roman" w:cs="Times New Roman"/>
          <w:sz w:val="20"/>
          <w:szCs w:val="20"/>
          <w:lang w:eastAsia="es-AR"/>
        </w:rPr>
        <w:t xml:space="preserve"> </w:t>
      </w:r>
      <w:proofErr w:type="spellStart"/>
      <w:r w:rsidRPr="006C0CDC">
        <w:rPr>
          <w:rFonts w:ascii="Times New Roman" w:eastAsia="Times New Roman" w:hAnsi="Times New Roman" w:cs="Times New Roman"/>
          <w:sz w:val="20"/>
          <w:szCs w:val="20"/>
          <w:lang w:eastAsia="es-AR"/>
        </w:rPr>
        <w:t>on</w:t>
      </w:r>
      <w:proofErr w:type="spellEnd"/>
      <w:r w:rsidRPr="006C0CDC">
        <w:rPr>
          <w:rFonts w:ascii="Times New Roman" w:eastAsia="Times New Roman" w:hAnsi="Times New Roman" w:cs="Times New Roman"/>
          <w:sz w:val="20"/>
          <w:szCs w:val="20"/>
          <w:lang w:eastAsia="es-AR"/>
        </w:rPr>
        <w:t xml:space="preserve"> IDE</w:t>
      </w:r>
    </w:p>
    <w:p w:rsidR="006C0CDC" w:rsidRPr="006C0CDC" w:rsidRDefault="006C0CDC" w:rsidP="006C0CDC">
      <w:pPr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>Output:</w:t>
      </w:r>
    </w:p>
    <w:p w:rsidR="006C0CDC" w:rsidRPr="006C0CDC" w:rsidRDefault="006C0CDC" w:rsidP="006C0CDC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6C0CD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5</w:t>
      </w:r>
    </w:p>
    <w:p w:rsidR="006C0CDC" w:rsidRPr="006C0CDC" w:rsidRDefault="006C0CDC" w:rsidP="006C0CDC">
      <w:pPr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Time </w:t>
      </w:r>
      <w:proofErr w:type="spellStart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>complexity</w:t>
      </w:r>
      <w:proofErr w:type="spellEnd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>: O(n)</w:t>
      </w:r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proofErr w:type="spellStart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>Auxiliary</w:t>
      </w:r>
      <w:proofErr w:type="spellEnd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>Space</w:t>
      </w:r>
      <w:proofErr w:type="spellEnd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>: O(n)</w:t>
      </w:r>
    </w:p>
    <w:p w:rsidR="006C0CDC" w:rsidRPr="006C0CDC" w:rsidRDefault="006C0CDC" w:rsidP="006C0CD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>This</w:t>
      </w:r>
      <w:proofErr w:type="spellEnd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>article</w:t>
      </w:r>
      <w:proofErr w:type="spellEnd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>contributed</w:t>
      </w:r>
      <w:proofErr w:type="spellEnd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>by</w:t>
      </w:r>
      <w:proofErr w:type="spellEnd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6C0CDC">
        <w:rPr>
          <w:rFonts w:ascii="Times New Roman" w:eastAsia="Times New Roman" w:hAnsi="Times New Roman" w:cs="Times New Roman"/>
          <w:b/>
          <w:bCs/>
          <w:sz w:val="23"/>
          <w:szCs w:val="23"/>
          <w:bdr w:val="none" w:sz="0" w:space="0" w:color="auto" w:frame="1"/>
          <w:lang w:eastAsia="es-AR"/>
        </w:rPr>
        <w:t>Nishant</w:t>
      </w:r>
      <w:proofErr w:type="spellEnd"/>
      <w:r w:rsidRPr="006C0CDC">
        <w:rPr>
          <w:rFonts w:ascii="Times New Roman" w:eastAsia="Times New Roman" w:hAnsi="Times New Roman" w:cs="Times New Roman"/>
          <w:b/>
          <w:bCs/>
          <w:sz w:val="23"/>
          <w:szCs w:val="23"/>
          <w:bdr w:val="none" w:sz="0" w:space="0" w:color="auto" w:frame="1"/>
          <w:lang w:eastAsia="es-AR"/>
        </w:rPr>
        <w:t xml:space="preserve"> </w:t>
      </w:r>
      <w:proofErr w:type="gramStart"/>
      <w:r w:rsidRPr="006C0CDC">
        <w:rPr>
          <w:rFonts w:ascii="Times New Roman" w:eastAsia="Times New Roman" w:hAnsi="Times New Roman" w:cs="Times New Roman"/>
          <w:b/>
          <w:bCs/>
          <w:sz w:val="23"/>
          <w:szCs w:val="23"/>
          <w:bdr w:val="none" w:sz="0" w:space="0" w:color="auto" w:frame="1"/>
          <w:lang w:eastAsia="es-AR"/>
        </w:rPr>
        <w:t>Singh </w:t>
      </w:r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  <w:proofErr w:type="gramEnd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>If</w:t>
      </w:r>
      <w:proofErr w:type="spellEnd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>you</w:t>
      </w:r>
      <w:proofErr w:type="spellEnd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>like</w:t>
      </w:r>
      <w:proofErr w:type="spellEnd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>GeeksforGeeks</w:t>
      </w:r>
      <w:proofErr w:type="spellEnd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and </w:t>
      </w:r>
      <w:proofErr w:type="spellStart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>would</w:t>
      </w:r>
      <w:proofErr w:type="spellEnd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>like</w:t>
      </w:r>
      <w:proofErr w:type="spellEnd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>contribute</w:t>
      </w:r>
      <w:proofErr w:type="spellEnd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>you</w:t>
      </w:r>
      <w:proofErr w:type="spellEnd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can </w:t>
      </w:r>
      <w:proofErr w:type="spellStart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>also</w:t>
      </w:r>
      <w:proofErr w:type="spellEnd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>write</w:t>
      </w:r>
      <w:proofErr w:type="spellEnd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>an</w:t>
      </w:r>
      <w:proofErr w:type="spellEnd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>article</w:t>
      </w:r>
      <w:proofErr w:type="spellEnd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>using</w:t>
      </w:r>
      <w:proofErr w:type="spellEnd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hyperlink r:id="rId9" w:history="1">
        <w:r w:rsidRPr="006C0CDC">
          <w:rPr>
            <w:rFonts w:ascii="Times New Roman" w:eastAsia="Times New Roman" w:hAnsi="Times New Roman" w:cs="Times New Roman"/>
            <w:color w:val="EC4E20"/>
            <w:sz w:val="23"/>
            <w:szCs w:val="23"/>
            <w:bdr w:val="none" w:sz="0" w:space="0" w:color="auto" w:frame="1"/>
            <w:lang w:eastAsia="es-AR"/>
          </w:rPr>
          <w:t>contribute.geeksforgeeks.org</w:t>
        </w:r>
      </w:hyperlink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or mail </w:t>
      </w:r>
      <w:proofErr w:type="spellStart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>your</w:t>
      </w:r>
      <w:proofErr w:type="spellEnd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>article</w:t>
      </w:r>
      <w:proofErr w:type="spellEnd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contribute@geeksforgeeks.org. </w:t>
      </w:r>
      <w:proofErr w:type="spellStart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>See</w:t>
      </w:r>
      <w:proofErr w:type="spellEnd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>your</w:t>
      </w:r>
      <w:proofErr w:type="spellEnd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>article</w:t>
      </w:r>
      <w:proofErr w:type="spellEnd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>appearing</w:t>
      </w:r>
      <w:proofErr w:type="spellEnd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>on</w:t>
      </w:r>
      <w:proofErr w:type="spellEnd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>GeeksforGeeks</w:t>
      </w:r>
      <w:proofErr w:type="spellEnd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>main</w:t>
      </w:r>
      <w:proofErr w:type="spellEnd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page and </w:t>
      </w:r>
      <w:proofErr w:type="spellStart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>help</w:t>
      </w:r>
      <w:proofErr w:type="spellEnd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>other</w:t>
      </w:r>
      <w:proofErr w:type="spellEnd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>Geeks</w:t>
      </w:r>
      <w:proofErr w:type="spellEnd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6C0CDC" w:rsidRPr="006C0CDC" w:rsidRDefault="006C0CDC" w:rsidP="006C0CDC">
      <w:pPr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>Please</w:t>
      </w:r>
      <w:proofErr w:type="spellEnd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>write</w:t>
      </w:r>
      <w:proofErr w:type="spellEnd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>comments</w:t>
      </w:r>
      <w:proofErr w:type="spellEnd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>if</w:t>
      </w:r>
      <w:proofErr w:type="spellEnd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>you</w:t>
      </w:r>
      <w:proofErr w:type="spellEnd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>find</w:t>
      </w:r>
      <w:proofErr w:type="spellEnd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>anything</w:t>
      </w:r>
      <w:proofErr w:type="spellEnd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>incorrect</w:t>
      </w:r>
      <w:proofErr w:type="spellEnd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>or</w:t>
      </w:r>
      <w:proofErr w:type="spellEnd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>you</w:t>
      </w:r>
      <w:proofErr w:type="spellEnd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>want</w:t>
      </w:r>
      <w:proofErr w:type="spellEnd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share more </w:t>
      </w:r>
      <w:proofErr w:type="spellStart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>information</w:t>
      </w:r>
      <w:proofErr w:type="spellEnd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>about</w:t>
      </w:r>
      <w:proofErr w:type="spellEnd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>topic</w:t>
      </w:r>
      <w:proofErr w:type="spellEnd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>discussed</w:t>
      </w:r>
      <w:proofErr w:type="spellEnd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>above</w:t>
      </w:r>
      <w:proofErr w:type="spellEnd"/>
      <w:r w:rsidRPr="006C0CDC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6C0CDC" w:rsidRDefault="006C0CDC" w:rsidP="006C0CDC">
      <w:ins w:id="1" w:author="Unknown">
        <w:r w:rsidRPr="006C0CDC">
          <w:rPr>
            <w:rFonts w:ascii="Helvetica" w:eastAsia="Times New Roman" w:hAnsi="Helvetica" w:cs="Helvetica"/>
            <w:color w:val="000000"/>
            <w:sz w:val="20"/>
            <w:szCs w:val="20"/>
            <w:bdr w:val="none" w:sz="0" w:space="0" w:color="auto" w:frame="1"/>
            <w:lang w:eastAsia="es-AR"/>
          </w:rPr>
          <w:br/>
        </w:r>
      </w:ins>
    </w:p>
    <w:p w:rsidR="00901339" w:rsidRDefault="00901339" w:rsidP="00901339"/>
    <w:sectPr w:rsidR="009013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80F44"/>
    <w:multiLevelType w:val="multilevel"/>
    <w:tmpl w:val="CC022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339"/>
    <w:rsid w:val="0033616E"/>
    <w:rsid w:val="006C0CDC"/>
    <w:rsid w:val="00901339"/>
    <w:rsid w:val="00CB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0133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013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8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31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58006476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50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58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64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15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5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0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47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69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7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73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65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33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38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58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55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81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11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52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02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66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88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80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7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87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69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72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8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43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43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28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43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78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53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5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1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3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89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19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51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95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5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97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67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75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0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2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63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36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87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42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64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42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5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54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15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25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8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97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05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21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4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38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21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21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68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68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4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55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53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9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81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1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98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53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33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51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99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2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06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40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43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96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39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82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37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6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4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72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48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22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71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82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5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23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96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17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96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1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22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85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77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51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68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48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eksforgeeks.org/find-a-partition-point-in-array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practice.geeksforgeeks.org/problems/partition-point-in-the-array/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actice.geeksforgeeks.org/topics/Array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ontribute.geeksforgeeks.org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1034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2017-08-12T07:29:00Z</dcterms:created>
  <dcterms:modified xsi:type="dcterms:W3CDTF">2017-08-12T07:57:00Z</dcterms:modified>
</cp:coreProperties>
</file>